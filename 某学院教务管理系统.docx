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0CD" w:rsidRPr="000E44A2" w:rsidRDefault="000E44A2" w:rsidP="000E44A2">
      <w:pPr>
        <w:rPr>
          <w:b/>
          <w:bCs/>
        </w:rPr>
      </w:pPr>
      <w:r w:rsidRPr="000E44A2">
        <w:rPr>
          <w:rFonts w:hint="eastAsia"/>
          <w:b/>
          <w:bCs/>
        </w:rPr>
        <w:t>某学院教务管理系统</w:t>
      </w:r>
    </w:p>
    <w:p w:rsidR="000E44A2" w:rsidRDefault="000E44A2" w:rsidP="005F5A43">
      <w:pPr>
        <w:rPr>
          <w:b/>
          <w:bCs/>
        </w:rPr>
      </w:pPr>
    </w:p>
    <w:p w:rsidR="000D695A" w:rsidRDefault="000D695A" w:rsidP="005F5A43">
      <w:pPr>
        <w:rPr>
          <w:b/>
          <w:bCs/>
        </w:rPr>
      </w:pPr>
      <w:r>
        <w:rPr>
          <w:rFonts w:hint="eastAsia"/>
          <w:b/>
          <w:bCs/>
        </w:rPr>
        <w:t>人员：</w:t>
      </w:r>
    </w:p>
    <w:p w:rsidR="00B650CD" w:rsidRPr="005F5A43" w:rsidRDefault="00967945">
      <w:pPr>
        <w:ind w:left="360"/>
        <w:pPrChange w:id="0" w:author="wu" w:date="2018-06-21T19:27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ins w:id="1" w:author="wu" w:date="2018-06-21T19:27:00Z">
        <w:r>
          <w:rPr>
            <w:rFonts w:hint="eastAsia"/>
            <w:b/>
            <w:bCs/>
          </w:rPr>
          <w:t>m</w:t>
        </w:r>
      </w:ins>
      <w:ins w:id="2" w:author="wu" w:date="2018-06-21T19:28:00Z">
        <w:r>
          <w:rPr>
            <w:b/>
            <w:bCs/>
          </w:rPr>
          <w:t>.</w:t>
        </w:r>
      </w:ins>
      <w:r w:rsidR="005F5A43" w:rsidRPr="005F5A43">
        <w:rPr>
          <w:rFonts w:hint="eastAsia"/>
          <w:b/>
          <w:bCs/>
        </w:rPr>
        <w:t>系统管理员</w:t>
      </w:r>
      <w:ins w:id="3" w:author="wu" w:date="2018-06-21T19:29:00Z"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 w:rsidRPr="009A34E4">
          <w:rPr>
            <w:b/>
            <w:bCs/>
            <w:color w:val="FF0000"/>
          </w:rPr>
          <w:t>Manager</w:t>
        </w:r>
      </w:ins>
    </w:p>
    <w:p w:rsidR="00B650CD" w:rsidRPr="00967945" w:rsidDel="00967945" w:rsidRDefault="005F5A43" w:rsidP="00967945">
      <w:pPr>
        <w:numPr>
          <w:ilvl w:val="1"/>
          <w:numId w:val="1"/>
        </w:numPr>
        <w:rPr>
          <w:del w:id="4" w:author="wu" w:date="2018-06-21T19:28:00Z"/>
          <w:color w:val="FF0000"/>
          <w:rPrChange w:id="5" w:author="wu" w:date="2018-06-21T19:28:00Z">
            <w:rPr>
              <w:del w:id="6" w:author="wu" w:date="2018-06-21T19:28:00Z"/>
              <w:b/>
              <w:bCs/>
            </w:rPr>
          </w:rPrChange>
        </w:rPr>
      </w:pPr>
      <w:r w:rsidRPr="005F5A43">
        <w:rPr>
          <w:rFonts w:hint="eastAsia"/>
          <w:b/>
          <w:bCs/>
        </w:rPr>
        <w:t>学院教务、学籍管理人员</w:t>
      </w:r>
      <w:r w:rsidR="009A34E4">
        <w:rPr>
          <w:rFonts w:hint="eastAsia"/>
          <w:b/>
          <w:bCs/>
        </w:rPr>
        <w:t xml:space="preserve"> </w:t>
      </w:r>
      <w:r w:rsidR="009A34E4">
        <w:rPr>
          <w:b/>
          <w:bCs/>
        </w:rPr>
        <w:t xml:space="preserve">    </w:t>
      </w:r>
      <w:r w:rsidR="009A34E4" w:rsidRPr="009A34E4">
        <w:rPr>
          <w:b/>
          <w:bCs/>
          <w:color w:val="FF0000"/>
        </w:rPr>
        <w:t xml:space="preserve"> </w:t>
      </w:r>
      <w:del w:id="7" w:author="wu" w:date="2018-06-21T19:29:00Z">
        <w:r w:rsidR="009A34E4" w:rsidRPr="009A34E4" w:rsidDel="00F963C1">
          <w:rPr>
            <w:b/>
            <w:bCs/>
            <w:color w:val="FF0000"/>
          </w:rPr>
          <w:delText xml:space="preserve"> Manager</w:delText>
        </w:r>
      </w:del>
    </w:p>
    <w:p w:rsidR="00967945" w:rsidRPr="009A34E4" w:rsidRDefault="00967945" w:rsidP="005F5A43">
      <w:pPr>
        <w:numPr>
          <w:ilvl w:val="1"/>
          <w:numId w:val="1"/>
        </w:numPr>
        <w:rPr>
          <w:ins w:id="8" w:author="wu" w:date="2018-06-21T19:28:00Z"/>
          <w:color w:val="FF0000"/>
        </w:rPr>
      </w:pPr>
    </w:p>
    <w:p w:rsidR="00B650CD" w:rsidRPr="005F5A43" w:rsidRDefault="00967945">
      <w:pPr>
        <w:ind w:firstLine="420"/>
        <w:pPrChange w:id="9" w:author="wu" w:date="2018-06-21T19:28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ins w:id="10" w:author="wu" w:date="2018-06-21T19:28:00Z">
        <w:r w:rsidRPr="00967945">
          <w:rPr>
            <w:b/>
            <w:bCs/>
          </w:rPr>
          <w:t>S.</w:t>
        </w:r>
      </w:ins>
      <w:r w:rsidR="005F5A43" w:rsidRPr="00967945">
        <w:rPr>
          <w:rFonts w:hint="eastAsia"/>
          <w:b/>
          <w:bCs/>
        </w:rPr>
        <w:t>学生</w:t>
      </w:r>
      <w:ins w:id="11" w:author="wu" w:date="2018-06-21T19:30:00Z"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  <w:r w:rsidR="00F963C1">
          <w:rPr>
            <w:b/>
            <w:bCs/>
          </w:rPr>
          <w:tab/>
        </w:r>
      </w:ins>
      <w:del w:id="12" w:author="wu" w:date="2018-06-21T19:30:00Z">
        <w:r w:rsidR="009A34E4" w:rsidRPr="00967945" w:rsidDel="00F963C1">
          <w:rPr>
            <w:b/>
            <w:bCs/>
          </w:rPr>
          <w:tab/>
        </w:r>
      </w:del>
      <w:del w:id="13" w:author="wu" w:date="2018-06-21T19:29:00Z">
        <w:r w:rsidR="009A34E4" w:rsidRPr="00967945" w:rsidDel="00F963C1">
          <w:rPr>
            <w:b/>
            <w:bCs/>
          </w:rPr>
          <w:tab/>
        </w:r>
        <w:r w:rsidR="009A34E4" w:rsidRPr="00967945" w:rsidDel="00F963C1">
          <w:rPr>
            <w:b/>
            <w:bCs/>
          </w:rPr>
          <w:tab/>
        </w:r>
        <w:r w:rsidR="009A34E4" w:rsidRPr="00967945" w:rsidDel="00F963C1">
          <w:rPr>
            <w:b/>
            <w:bCs/>
          </w:rPr>
          <w:tab/>
        </w:r>
        <w:r w:rsidR="009A34E4" w:rsidRPr="00967945" w:rsidDel="00F963C1">
          <w:rPr>
            <w:b/>
            <w:bCs/>
          </w:rPr>
          <w:tab/>
        </w:r>
        <w:r w:rsidR="009A34E4" w:rsidRPr="00967945" w:rsidDel="00F963C1">
          <w:rPr>
            <w:b/>
            <w:bCs/>
          </w:rPr>
          <w:tab/>
        </w:r>
        <w:r w:rsidR="009A34E4" w:rsidRPr="00967945" w:rsidDel="00F963C1">
          <w:rPr>
            <w:b/>
            <w:bCs/>
          </w:rPr>
          <w:tab/>
        </w:r>
        <w:r w:rsidR="009A34E4" w:rsidRPr="00967945" w:rsidDel="00F963C1">
          <w:rPr>
            <w:b/>
            <w:bCs/>
          </w:rPr>
          <w:tab/>
          <w:delText xml:space="preserve"> </w:delText>
        </w:r>
      </w:del>
      <w:r w:rsidR="009A34E4" w:rsidRPr="00967945">
        <w:rPr>
          <w:b/>
          <w:bCs/>
          <w:color w:val="FF0000"/>
        </w:rPr>
        <w:t>Student</w:t>
      </w:r>
    </w:p>
    <w:p w:rsidR="00B650CD" w:rsidRPr="00967945" w:rsidDel="00967945" w:rsidRDefault="005F5A43" w:rsidP="00967945">
      <w:pPr>
        <w:numPr>
          <w:ilvl w:val="1"/>
          <w:numId w:val="1"/>
        </w:numPr>
        <w:rPr>
          <w:del w:id="14" w:author="wu" w:date="2018-06-21T19:29:00Z"/>
          <w:rPrChange w:id="15" w:author="wu" w:date="2018-06-21T19:29:00Z">
            <w:rPr>
              <w:del w:id="16" w:author="wu" w:date="2018-06-21T19:29:00Z"/>
              <w:b/>
              <w:bCs/>
            </w:rPr>
          </w:rPrChange>
        </w:rPr>
      </w:pPr>
      <w:r w:rsidRPr="005F5A43">
        <w:rPr>
          <w:rFonts w:hint="eastAsia"/>
          <w:b/>
          <w:bCs/>
        </w:rPr>
        <w:t>本科生</w:t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r w:rsidR="009A34E4">
        <w:rPr>
          <w:b/>
          <w:bCs/>
        </w:rPr>
        <w:tab/>
      </w:r>
      <w:del w:id="17" w:author="詹鑫睿" w:date="2018-05-19T19:10:00Z">
        <w:r w:rsidR="009A34E4" w:rsidDel="009A34E4">
          <w:rPr>
            <w:b/>
            <w:bCs/>
          </w:rPr>
          <w:tab/>
        </w:r>
      </w:del>
    </w:p>
    <w:p w:rsidR="00967945" w:rsidRPr="005F5A43" w:rsidRDefault="00967945" w:rsidP="005F5A43">
      <w:pPr>
        <w:numPr>
          <w:ilvl w:val="1"/>
          <w:numId w:val="1"/>
        </w:numPr>
        <w:rPr>
          <w:ins w:id="18" w:author="wu" w:date="2018-06-21T19:29:00Z"/>
        </w:rPr>
      </w:pPr>
    </w:p>
    <w:p w:rsidR="00B650CD" w:rsidRPr="005F5A43" w:rsidRDefault="00967945">
      <w:pPr>
        <w:ind w:firstLine="360"/>
        <w:pPrChange w:id="19" w:author="wu" w:date="2018-06-21T19:29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ins w:id="20" w:author="wu" w:date="2018-06-21T19:28:00Z">
        <w:r w:rsidRPr="00967945">
          <w:rPr>
            <w:b/>
            <w:bCs/>
          </w:rPr>
          <w:t>T.</w:t>
        </w:r>
      </w:ins>
      <w:r w:rsidR="005F5A43" w:rsidRPr="00967945">
        <w:rPr>
          <w:rFonts w:hint="eastAsia"/>
          <w:b/>
          <w:bCs/>
        </w:rPr>
        <w:t>任课教师</w:t>
      </w:r>
      <w:r w:rsidR="009A34E4" w:rsidRPr="00967945">
        <w:rPr>
          <w:b/>
          <w:bCs/>
        </w:rPr>
        <w:tab/>
      </w:r>
      <w:r w:rsidR="009A34E4" w:rsidRPr="00967945">
        <w:rPr>
          <w:b/>
          <w:bCs/>
        </w:rPr>
        <w:tab/>
      </w:r>
      <w:r w:rsidR="009A34E4" w:rsidRPr="00967945">
        <w:rPr>
          <w:b/>
          <w:bCs/>
        </w:rPr>
        <w:tab/>
      </w:r>
      <w:r w:rsidR="009A34E4" w:rsidRPr="00967945">
        <w:rPr>
          <w:b/>
          <w:bCs/>
        </w:rPr>
        <w:tab/>
      </w:r>
      <w:r w:rsidR="009A34E4" w:rsidRPr="00967945">
        <w:rPr>
          <w:b/>
          <w:bCs/>
        </w:rPr>
        <w:tab/>
      </w:r>
      <w:r w:rsidR="009A34E4" w:rsidRPr="00967945">
        <w:rPr>
          <w:b/>
          <w:bCs/>
        </w:rPr>
        <w:tab/>
      </w:r>
      <w:ins w:id="21" w:author="wu" w:date="2018-06-21T19:30:00Z">
        <w:r w:rsidR="00F963C1">
          <w:rPr>
            <w:b/>
            <w:bCs/>
          </w:rPr>
          <w:t xml:space="preserve"> </w:t>
        </w:r>
      </w:ins>
      <w:r w:rsidR="009A34E4" w:rsidRPr="00967945">
        <w:rPr>
          <w:b/>
          <w:bCs/>
        </w:rPr>
        <w:t xml:space="preserve">   </w:t>
      </w:r>
      <w:ins w:id="22" w:author="詹鑫睿" w:date="2018-05-19T19:19:00Z">
        <w:r w:rsidR="009A34E4" w:rsidRPr="00967945">
          <w:rPr>
            <w:b/>
            <w:bCs/>
            <w:color w:val="FF0000"/>
          </w:rPr>
          <w:t>Teacher</w:t>
        </w:r>
      </w:ins>
    </w:p>
    <w:p w:rsidR="00B650CD" w:rsidRPr="000D695A" w:rsidRDefault="00967945">
      <w:pPr>
        <w:ind w:firstLine="360"/>
        <w:pPrChange w:id="23" w:author="wu" w:date="2018-06-21T19:28:00Z">
          <w:pPr>
            <w:numPr>
              <w:numId w:val="1"/>
            </w:numPr>
            <w:tabs>
              <w:tab w:val="num" w:pos="720"/>
            </w:tabs>
            <w:ind w:left="720" w:hanging="360"/>
          </w:pPr>
        </w:pPrChange>
      </w:pPr>
      <w:ins w:id="24" w:author="wu" w:date="2018-06-21T19:28:00Z">
        <w:r>
          <w:rPr>
            <w:rFonts w:hint="eastAsia"/>
            <w:b/>
            <w:bCs/>
          </w:rPr>
          <w:t>L</w:t>
        </w:r>
        <w:r>
          <w:rPr>
            <w:b/>
            <w:bCs/>
          </w:rPr>
          <w:t>.</w:t>
        </w:r>
      </w:ins>
      <w:r w:rsidR="005F5A43" w:rsidRPr="005F5A43">
        <w:rPr>
          <w:rFonts w:hint="eastAsia"/>
          <w:b/>
          <w:bCs/>
        </w:rPr>
        <w:t>学院领导</w:t>
      </w:r>
      <w:ins w:id="25" w:author="詹鑫睿" w:date="2018-05-19T19:19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 w:rsidRPr="009A34E4">
          <w:rPr>
            <w:b/>
            <w:bCs/>
            <w:color w:val="FF0000"/>
            <w:rPrChange w:id="26" w:author="詹鑫睿" w:date="2018-05-19T19:21:00Z">
              <w:rPr>
                <w:b/>
                <w:bCs/>
              </w:rPr>
            </w:rPrChange>
          </w:rPr>
          <w:tab/>
        </w:r>
      </w:ins>
      <w:ins w:id="27" w:author="wu" w:date="2018-06-21T19:29:00Z">
        <w:r w:rsidR="00F963C1">
          <w:rPr>
            <w:b/>
            <w:bCs/>
            <w:color w:val="FF0000"/>
          </w:rPr>
          <w:t xml:space="preserve"> </w:t>
        </w:r>
      </w:ins>
      <w:ins w:id="28" w:author="wu" w:date="2018-06-21T19:30:00Z">
        <w:r w:rsidR="00F963C1">
          <w:rPr>
            <w:b/>
            <w:bCs/>
            <w:color w:val="FF0000"/>
          </w:rPr>
          <w:t xml:space="preserve"> </w:t>
        </w:r>
      </w:ins>
      <w:ins w:id="29" w:author="wu" w:date="2018-06-21T19:29:00Z">
        <w:r w:rsidR="00F963C1">
          <w:rPr>
            <w:b/>
            <w:bCs/>
            <w:color w:val="FF0000"/>
          </w:rPr>
          <w:t xml:space="preserve"> </w:t>
        </w:r>
      </w:ins>
      <w:ins w:id="30" w:author="詹鑫睿" w:date="2018-05-19T19:19:00Z">
        <w:r w:rsidR="009A34E4" w:rsidRPr="009A34E4">
          <w:rPr>
            <w:b/>
            <w:bCs/>
            <w:color w:val="FF0000"/>
            <w:rPrChange w:id="31" w:author="詹鑫睿" w:date="2018-05-19T19:21:00Z">
              <w:rPr>
                <w:b/>
                <w:bCs/>
              </w:rPr>
            </w:rPrChange>
          </w:rPr>
          <w:t xml:space="preserve"> </w:t>
        </w:r>
      </w:ins>
      <w:ins w:id="32" w:author="詹鑫睿" w:date="2018-05-19T19:20:00Z">
        <w:r w:rsidR="009A34E4" w:rsidRPr="009A34E4">
          <w:rPr>
            <w:b/>
            <w:bCs/>
            <w:color w:val="FF0000"/>
            <w:rPrChange w:id="33" w:author="詹鑫睿" w:date="2018-05-19T19:21:00Z">
              <w:rPr>
                <w:b/>
                <w:bCs/>
              </w:rPr>
            </w:rPrChange>
          </w:rPr>
          <w:t>Leader</w:t>
        </w:r>
      </w:ins>
    </w:p>
    <w:p w:rsidR="000D695A" w:rsidRDefault="000D695A" w:rsidP="000D695A"/>
    <w:p w:rsidR="000D695A" w:rsidRPr="005F5A43" w:rsidRDefault="000D695A" w:rsidP="000D695A">
      <w:r>
        <w:rPr>
          <w:rFonts w:hint="eastAsia"/>
        </w:rPr>
        <w:t>具体：</w:t>
      </w:r>
    </w:p>
    <w:p w:rsidR="005F5A43" w:rsidRPr="005F5A43" w:rsidRDefault="005F5A43" w:rsidP="005F5A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学生：</w:t>
      </w:r>
      <w:ins w:id="34" w:author="詹鑫睿" w:date="2018-05-19T19:38:00Z"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rPr>
            <w:rFonts w:hint="eastAsia"/>
          </w:rPr>
          <w:t>学生</w:t>
        </w:r>
        <w:r w:rsidR="009A34E4">
          <w:tab/>
        </w:r>
      </w:ins>
      <w:ins w:id="35" w:author="詹鑫睿" w:date="2018-05-19T19:43:00Z">
        <w:r w:rsidR="009A34E4">
          <w:t>S</w:t>
        </w:r>
        <w:r w:rsidR="009A34E4">
          <w:rPr>
            <w:rFonts w:hint="eastAsia"/>
          </w:rPr>
          <w:t>tudent</w:t>
        </w:r>
      </w:ins>
      <w:ins w:id="36" w:author="詹鑫睿" w:date="2018-05-19T19:38:00Z">
        <w:r w:rsidR="009A34E4">
          <w:tab/>
        </w:r>
        <w:r w:rsidR="009A34E4">
          <w:tab/>
        </w:r>
      </w:ins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持学生证号和密码登陆，验证正确后进入系统。</w:t>
      </w:r>
      <w:ins w:id="37" w:author="詹鑫睿" w:date="2018-05-19T19:34:00Z">
        <w:r w:rsidR="009A34E4">
          <w:rPr>
            <w:b/>
            <w:bCs/>
          </w:rPr>
          <w:t xml:space="preserve">  </w:t>
        </w:r>
      </w:ins>
      <w:ins w:id="38" w:author="詹鑫睿" w:date="2018-05-19T19:35:00Z">
        <w:r w:rsidR="009A34E4">
          <w:rPr>
            <w:b/>
            <w:bCs/>
          </w:rPr>
          <w:t xml:space="preserve"> </w:t>
        </w:r>
      </w:ins>
      <w:ins w:id="39" w:author="詹鑫睿" w:date="2018-05-19T19:36:00Z">
        <w:r w:rsidR="009A34E4">
          <w:rPr>
            <w:b/>
            <w:bCs/>
          </w:rPr>
          <w:t xml:space="preserve">    </w:t>
        </w:r>
      </w:ins>
      <w:ins w:id="40" w:author="詹鑫睿" w:date="2018-05-19T19:37:00Z">
        <w:r w:rsidR="009A34E4">
          <w:rPr>
            <w:rFonts w:hint="eastAsia"/>
            <w:b/>
            <w:bCs/>
          </w:rPr>
          <w:t xml:space="preserve"> 登陆</w:t>
        </w:r>
      </w:ins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在选课期间可以删、选课程。</w:t>
      </w:r>
      <w:ins w:id="41" w:author="詹鑫睿" w:date="2018-05-19T19:37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  <w:t xml:space="preserve"> </w:t>
        </w:r>
        <w:r w:rsidR="009A34E4">
          <w:rPr>
            <w:rFonts w:hint="eastAsia"/>
            <w:b/>
            <w:bCs/>
          </w:rPr>
          <w:t>删，选课</w:t>
        </w:r>
      </w:ins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可以查看自己所选课程</w:t>
      </w:r>
      <w:del w:id="42" w:author="詹鑫睿" w:date="2018-05-19T19:34:00Z">
        <w:r w:rsidRPr="005F5A43" w:rsidDel="009A34E4">
          <w:rPr>
            <w:rFonts w:hint="eastAsia"/>
            <w:b/>
            <w:bCs/>
          </w:rPr>
          <w:delText>。</w:delText>
        </w:r>
      </w:del>
      <w:ins w:id="43" w:author="詹鑫睿" w:date="2018-05-19T19:37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rFonts w:hint="eastAsia"/>
            <w:b/>
            <w:bCs/>
          </w:rPr>
          <w:t>查看选课</w:t>
        </w:r>
      </w:ins>
    </w:p>
    <w:p w:rsidR="00B650CD" w:rsidRPr="005F5A43" w:rsidRDefault="005F5A43" w:rsidP="005F5A43">
      <w:pPr>
        <w:numPr>
          <w:ilvl w:val="0"/>
          <w:numId w:val="1"/>
        </w:numPr>
      </w:pPr>
      <w:r w:rsidRPr="005F5A43">
        <w:rPr>
          <w:rFonts w:hint="eastAsia"/>
          <w:b/>
          <w:bCs/>
        </w:rPr>
        <w:t>可以查看自己所有课程的成绩，所修学分等。</w:t>
      </w:r>
      <w:ins w:id="44" w:author="詹鑫睿" w:date="2018-05-19T19:37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45" w:author="詹鑫睿" w:date="2018-05-19T19:38:00Z">
        <w:r w:rsidR="009A34E4">
          <w:rPr>
            <w:rFonts w:hint="eastAsia"/>
            <w:b/>
            <w:bCs/>
          </w:rPr>
          <w:t>所有课成绩学分</w:t>
        </w:r>
      </w:ins>
      <w:ins w:id="46" w:author="詹鑫睿" w:date="2018-05-19T19:37:00Z">
        <w:r w:rsidR="009A34E4">
          <w:rPr>
            <w:b/>
            <w:bCs/>
          </w:rPr>
          <w:tab/>
        </w:r>
      </w:ins>
    </w:p>
    <w:p w:rsidR="00B650CD" w:rsidRDefault="00B650CD">
      <w:pPr>
        <w:jc w:val="right"/>
        <w:pPrChange w:id="47" w:author="詹鑫睿" w:date="2018-05-19T19:21:00Z">
          <w:pPr/>
        </w:pPrChange>
      </w:pPr>
    </w:p>
    <w:p w:rsidR="005F5A43" w:rsidRDefault="005F5A43"/>
    <w:p w:rsidR="005F5A43" w:rsidRPr="00DB7E75" w:rsidRDefault="005F5A43" w:rsidP="005F5A43">
      <w:pPr>
        <w:pStyle w:val="a3"/>
        <w:numPr>
          <w:ilvl w:val="0"/>
          <w:numId w:val="4"/>
        </w:numPr>
        <w:ind w:firstLineChars="0"/>
        <w:rPr>
          <w:rPrChange w:id="48" w:author="wu" w:date="2018-06-22T18:52:00Z">
            <w:rPr/>
          </w:rPrChange>
        </w:rPr>
      </w:pPr>
      <w:r w:rsidRPr="00DB7E75">
        <w:rPr>
          <w:rFonts w:hint="eastAsia"/>
          <w:rPrChange w:id="49" w:author="wu" w:date="2018-06-22T18:52:00Z">
            <w:rPr>
              <w:rFonts w:hint="eastAsia"/>
            </w:rPr>
          </w:rPrChange>
        </w:rPr>
        <w:t>教师</w:t>
      </w:r>
      <w:ins w:id="50" w:author="詹鑫睿" w:date="2018-05-19T19:38:00Z">
        <w:r w:rsidR="009A34E4" w:rsidRPr="00DB7E75">
          <w:rPr>
            <w:rPrChange w:id="51" w:author="wu" w:date="2018-06-22T18:52:00Z">
              <w:rPr/>
            </w:rPrChange>
          </w:rPr>
          <w:tab/>
        </w:r>
        <w:r w:rsidR="009A34E4" w:rsidRPr="00DB7E75">
          <w:rPr>
            <w:rPrChange w:id="52" w:author="wu" w:date="2018-06-22T18:52:00Z">
              <w:rPr/>
            </w:rPrChange>
          </w:rPr>
          <w:tab/>
        </w:r>
        <w:r w:rsidR="009A34E4" w:rsidRPr="00DB7E75">
          <w:rPr>
            <w:rPrChange w:id="53" w:author="wu" w:date="2018-06-22T18:52:00Z">
              <w:rPr/>
            </w:rPrChange>
          </w:rPr>
          <w:tab/>
        </w:r>
        <w:r w:rsidR="009A34E4" w:rsidRPr="00DB7E75">
          <w:rPr>
            <w:rPrChange w:id="54" w:author="wu" w:date="2018-06-22T18:52:00Z">
              <w:rPr/>
            </w:rPrChange>
          </w:rPr>
          <w:tab/>
        </w:r>
        <w:r w:rsidR="009A34E4" w:rsidRPr="00DB7E75">
          <w:rPr>
            <w:rPrChange w:id="55" w:author="wu" w:date="2018-06-22T18:52:00Z">
              <w:rPr/>
            </w:rPrChange>
          </w:rPr>
          <w:tab/>
        </w:r>
        <w:r w:rsidR="009A34E4" w:rsidRPr="00DB7E75">
          <w:rPr>
            <w:rPrChange w:id="56" w:author="wu" w:date="2018-06-22T18:52:00Z">
              <w:rPr/>
            </w:rPrChange>
          </w:rPr>
          <w:tab/>
        </w:r>
        <w:r w:rsidR="009A34E4" w:rsidRPr="00DB7E75">
          <w:rPr>
            <w:rPrChange w:id="57" w:author="wu" w:date="2018-06-22T18:52:00Z">
              <w:rPr/>
            </w:rPrChange>
          </w:rPr>
          <w:tab/>
        </w:r>
        <w:r w:rsidR="009A34E4" w:rsidRPr="00DB7E75">
          <w:rPr>
            <w:rPrChange w:id="58" w:author="wu" w:date="2018-06-22T18:52:00Z">
              <w:rPr/>
            </w:rPrChange>
          </w:rPr>
          <w:tab/>
        </w:r>
        <w:r w:rsidR="009A34E4" w:rsidRPr="00DB7E75">
          <w:rPr>
            <w:rPrChange w:id="59" w:author="wu" w:date="2018-06-22T18:52:00Z">
              <w:rPr/>
            </w:rPrChange>
          </w:rPr>
          <w:tab/>
        </w:r>
        <w:r w:rsidR="009A34E4" w:rsidRPr="00DB7E75">
          <w:rPr>
            <w:rPrChange w:id="60" w:author="wu" w:date="2018-06-22T18:52:00Z">
              <w:rPr/>
            </w:rPrChange>
          </w:rPr>
          <w:tab/>
        </w:r>
        <w:r w:rsidR="009A34E4" w:rsidRPr="00DB7E75">
          <w:rPr>
            <w:rFonts w:hint="eastAsia"/>
            <w:rPrChange w:id="61" w:author="wu" w:date="2018-06-22T18:52:00Z">
              <w:rPr>
                <w:rFonts w:hint="eastAsia"/>
              </w:rPr>
            </w:rPrChange>
          </w:rPr>
          <w:t>教师</w:t>
        </w:r>
      </w:ins>
      <w:ins w:id="62" w:author="詹鑫睿" w:date="2018-05-19T19:43:00Z">
        <w:r w:rsidR="009A34E4" w:rsidRPr="00DB7E75">
          <w:rPr>
            <w:rFonts w:hint="eastAsia"/>
            <w:rPrChange w:id="63" w:author="wu" w:date="2018-06-22T18:52:00Z">
              <w:rPr>
                <w:rFonts w:hint="eastAsia"/>
              </w:rPr>
            </w:rPrChange>
          </w:rPr>
          <w:t xml:space="preserve"> </w:t>
        </w:r>
        <w:r w:rsidR="009A34E4" w:rsidRPr="00DB7E75">
          <w:rPr>
            <w:rPrChange w:id="64" w:author="wu" w:date="2018-06-22T18:52:00Z">
              <w:rPr/>
            </w:rPrChange>
          </w:rPr>
          <w:t xml:space="preserve">  Teacher</w:t>
        </w:r>
      </w:ins>
    </w:p>
    <w:p w:rsidR="00B650CD" w:rsidRPr="00DB7E75" w:rsidRDefault="005F5A43" w:rsidP="005F5A43">
      <w:pPr>
        <w:numPr>
          <w:ilvl w:val="0"/>
          <w:numId w:val="3"/>
        </w:numPr>
        <w:rPr>
          <w:rPrChange w:id="65" w:author="wu" w:date="2018-06-22T18:52:00Z">
            <w:rPr/>
          </w:rPrChange>
        </w:rPr>
      </w:pPr>
      <w:r w:rsidRPr="00DB7E75">
        <w:rPr>
          <w:rFonts w:hint="eastAsia"/>
          <w:b/>
          <w:bCs/>
          <w:rPrChange w:id="66" w:author="wu" w:date="2018-06-22T18:52:00Z">
            <w:rPr>
              <w:rFonts w:hint="eastAsia"/>
              <w:b/>
              <w:bCs/>
            </w:rPr>
          </w:rPrChange>
        </w:rPr>
        <w:t>持教师编号及密码登陆，验证正确后进入系统。</w:t>
      </w:r>
      <w:ins w:id="67" w:author="詹鑫睿" w:date="2018-05-19T19:38:00Z">
        <w:r w:rsidR="009A34E4" w:rsidRPr="00DB7E75">
          <w:rPr>
            <w:b/>
            <w:bCs/>
            <w:rPrChange w:id="68" w:author="wu" w:date="2018-06-22T18:52:00Z">
              <w:rPr>
                <w:b/>
                <w:bCs/>
              </w:rPr>
            </w:rPrChange>
          </w:rPr>
          <w:tab/>
          <w:t xml:space="preserve"> </w:t>
        </w:r>
        <w:r w:rsidR="009A34E4" w:rsidRPr="00DB7E75">
          <w:rPr>
            <w:b/>
            <w:bCs/>
            <w:rPrChange w:id="69" w:author="wu" w:date="2018-06-22T18:52:00Z">
              <w:rPr>
                <w:b/>
                <w:bCs/>
              </w:rPr>
            </w:rPrChange>
          </w:rPr>
          <w:tab/>
        </w:r>
        <w:r w:rsidR="009A34E4" w:rsidRPr="00DB7E75">
          <w:rPr>
            <w:rFonts w:hint="eastAsia"/>
            <w:b/>
            <w:bCs/>
            <w:rPrChange w:id="70" w:author="wu" w:date="2018-06-22T18:52:00Z">
              <w:rPr>
                <w:rFonts w:hint="eastAsia"/>
                <w:b/>
                <w:bCs/>
              </w:rPr>
            </w:rPrChange>
          </w:rPr>
          <w:t>登陆</w:t>
        </w:r>
      </w:ins>
      <w:ins w:id="71" w:author="詹鑫睿" w:date="2018-05-19T19:39:00Z">
        <w:r w:rsidR="009A34E4" w:rsidRPr="00DB7E75">
          <w:rPr>
            <w:rFonts w:hint="eastAsia"/>
            <w:b/>
            <w:bCs/>
            <w:rPrChange w:id="72" w:author="wu" w:date="2018-06-22T18:52:00Z">
              <w:rPr>
                <w:rFonts w:hint="eastAsia"/>
                <w:b/>
                <w:bCs/>
              </w:rPr>
            </w:rPrChange>
          </w:rPr>
          <w:t>1</w:t>
        </w:r>
      </w:ins>
    </w:p>
    <w:p w:rsidR="00B650CD" w:rsidRPr="00DB7E75" w:rsidDel="000C1357" w:rsidRDefault="005F5A43" w:rsidP="000C1357">
      <w:pPr>
        <w:numPr>
          <w:ilvl w:val="0"/>
          <w:numId w:val="3"/>
        </w:numPr>
        <w:rPr>
          <w:del w:id="73" w:author="wu" w:date="2018-06-22T17:58:00Z"/>
          <w:rPrChange w:id="74" w:author="wu" w:date="2018-06-22T18:52:00Z">
            <w:rPr>
              <w:del w:id="75" w:author="wu" w:date="2018-06-22T17:58:00Z"/>
              <w:b/>
              <w:bCs/>
              <w:color w:val="FF0000"/>
            </w:rPr>
          </w:rPrChange>
        </w:rPr>
      </w:pPr>
      <w:r w:rsidRPr="00DB7E75">
        <w:rPr>
          <w:rFonts w:hint="eastAsia"/>
          <w:b/>
          <w:bCs/>
          <w:rPrChange w:id="76" w:author="wu" w:date="2018-06-22T18:52:00Z">
            <w:rPr>
              <w:rFonts w:hint="eastAsia"/>
              <w:b/>
              <w:bCs/>
            </w:rPr>
          </w:rPrChange>
        </w:rPr>
        <w:t>可以查询自己所带学生的情况。</w:t>
      </w:r>
      <w:ins w:id="77" w:author="詹鑫睿" w:date="2018-05-19T19:39:00Z">
        <w:r w:rsidR="009A34E4" w:rsidRPr="00DB7E75">
          <w:rPr>
            <w:b/>
            <w:bCs/>
            <w:rPrChange w:id="78" w:author="wu" w:date="2018-06-22T18:52:00Z">
              <w:rPr>
                <w:b/>
                <w:bCs/>
              </w:rPr>
            </w:rPrChange>
          </w:rPr>
          <w:tab/>
        </w:r>
        <w:r w:rsidR="009A34E4" w:rsidRPr="00DB7E75">
          <w:rPr>
            <w:b/>
            <w:bCs/>
            <w:rPrChange w:id="79" w:author="wu" w:date="2018-06-22T18:52:00Z">
              <w:rPr>
                <w:b/>
                <w:bCs/>
              </w:rPr>
            </w:rPrChange>
          </w:rPr>
          <w:tab/>
        </w:r>
        <w:r w:rsidR="009A34E4" w:rsidRPr="00DB7E75">
          <w:rPr>
            <w:b/>
            <w:bCs/>
            <w:rPrChange w:id="80" w:author="wu" w:date="2018-06-22T18:52:00Z">
              <w:rPr>
                <w:b/>
                <w:bCs/>
              </w:rPr>
            </w:rPrChange>
          </w:rPr>
          <w:tab/>
        </w:r>
        <w:r w:rsidR="009A34E4" w:rsidRPr="00DB7E75">
          <w:rPr>
            <w:b/>
            <w:bCs/>
            <w:rPrChange w:id="81" w:author="wu" w:date="2018-06-22T18:52:00Z">
              <w:rPr>
                <w:b/>
                <w:bCs/>
              </w:rPr>
            </w:rPrChange>
          </w:rPr>
          <w:tab/>
        </w:r>
        <w:r w:rsidR="009A34E4" w:rsidRPr="00DB7E75">
          <w:rPr>
            <w:b/>
            <w:bCs/>
            <w:rPrChange w:id="82" w:author="wu" w:date="2018-06-22T18:52:00Z">
              <w:rPr>
                <w:b/>
                <w:bCs/>
              </w:rPr>
            </w:rPrChange>
          </w:rPr>
          <w:tab/>
        </w:r>
        <w:r w:rsidR="009A34E4" w:rsidRPr="00DB7E75">
          <w:rPr>
            <w:b/>
            <w:bCs/>
            <w:rPrChange w:id="83" w:author="wu" w:date="2018-06-22T18:52:00Z">
              <w:rPr>
                <w:b/>
                <w:bCs/>
              </w:rPr>
            </w:rPrChange>
          </w:rPr>
          <w:tab/>
        </w:r>
      </w:ins>
      <w:ins w:id="84" w:author="詹鑫睿" w:date="2018-05-19T19:42:00Z">
        <w:del w:id="85" w:author="wu" w:date="2018-06-22T17:58:00Z">
          <w:r w:rsidR="009A34E4" w:rsidRPr="00DB7E75" w:rsidDel="000C1357">
            <w:rPr>
              <w:rFonts w:hint="eastAsia"/>
              <w:b/>
              <w:bCs/>
              <w:rPrChange w:id="86" w:author="wu" w:date="2018-06-22T18:52:00Z">
                <w:rPr>
                  <w:rFonts w:hint="eastAsia"/>
                  <w:b/>
                  <w:bCs/>
                </w:rPr>
              </w:rPrChange>
            </w:rPr>
            <w:delText>所带学生</w:delText>
          </w:r>
        </w:del>
        <w:del w:id="87" w:author="wu" w:date="2018-06-21T19:24:00Z">
          <w:r w:rsidR="009A34E4" w:rsidRPr="00DB7E75" w:rsidDel="00967945">
            <w:rPr>
              <w:b/>
              <w:bCs/>
              <w:rPrChange w:id="88" w:author="wu" w:date="2018-06-22T18:52:00Z">
                <w:rPr>
                  <w:b/>
                  <w:bCs/>
                </w:rPr>
              </w:rPrChange>
            </w:rPr>
            <w:delText xml:space="preserve"> 那门课的情况吧</w:delText>
          </w:r>
        </w:del>
      </w:ins>
    </w:p>
    <w:p w:rsidR="000C1357" w:rsidRPr="00DB7E75" w:rsidRDefault="000C1357" w:rsidP="000C1357">
      <w:pPr>
        <w:numPr>
          <w:ilvl w:val="0"/>
          <w:numId w:val="3"/>
        </w:numPr>
        <w:rPr>
          <w:ins w:id="89" w:author="wu" w:date="2018-06-22T17:58:00Z"/>
          <w:rPrChange w:id="90" w:author="wu" w:date="2018-06-22T18:52:00Z">
            <w:rPr>
              <w:ins w:id="91" w:author="wu" w:date="2018-06-22T17:58:00Z"/>
            </w:rPr>
          </w:rPrChange>
        </w:rPr>
        <w:pPrChange w:id="92" w:author="wu" w:date="2018-06-22T17:58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</w:p>
    <w:p w:rsidR="000C1357" w:rsidRPr="00DB7E75" w:rsidRDefault="005F5A43" w:rsidP="000C1357">
      <w:pPr>
        <w:numPr>
          <w:ilvl w:val="0"/>
          <w:numId w:val="3"/>
        </w:numPr>
        <w:rPr>
          <w:ins w:id="93" w:author="wu" w:date="2018-06-22T17:58:00Z"/>
          <w:rPrChange w:id="94" w:author="wu" w:date="2018-06-22T18:52:00Z">
            <w:rPr>
              <w:ins w:id="95" w:author="wu" w:date="2018-06-22T17:58:00Z"/>
              <w:b/>
              <w:bCs/>
            </w:rPr>
          </w:rPrChange>
        </w:rPr>
      </w:pPr>
      <w:r w:rsidRPr="00DB7E75">
        <w:rPr>
          <w:rFonts w:hint="eastAsia"/>
          <w:b/>
          <w:bCs/>
          <w:rPrChange w:id="96" w:author="wu" w:date="2018-06-22T18:52:00Z">
            <w:rPr>
              <w:rFonts w:hint="eastAsia"/>
              <w:b/>
              <w:bCs/>
            </w:rPr>
          </w:rPrChange>
        </w:rPr>
        <w:t>可以查询自己的开课、选课情况。</w:t>
      </w:r>
      <w:ins w:id="97" w:author="詹鑫睿" w:date="2018-05-19T19:42:00Z">
        <w:r w:rsidR="009A34E4" w:rsidRPr="00DB7E75">
          <w:rPr>
            <w:b/>
            <w:bCs/>
            <w:rPrChange w:id="98" w:author="wu" w:date="2018-06-22T18:52:00Z">
              <w:rPr>
                <w:b/>
                <w:bCs/>
              </w:rPr>
            </w:rPrChange>
          </w:rPr>
          <w:tab/>
        </w:r>
        <w:r w:rsidR="009A34E4" w:rsidRPr="00DB7E75">
          <w:rPr>
            <w:b/>
            <w:bCs/>
            <w:rPrChange w:id="99" w:author="wu" w:date="2018-06-22T18:52:00Z">
              <w:rPr>
                <w:b/>
                <w:bCs/>
              </w:rPr>
            </w:rPrChange>
          </w:rPr>
          <w:tab/>
        </w:r>
        <w:r w:rsidR="009A34E4" w:rsidRPr="00DB7E75">
          <w:rPr>
            <w:b/>
            <w:bCs/>
            <w:rPrChange w:id="100" w:author="wu" w:date="2018-06-22T18:52:00Z">
              <w:rPr>
                <w:b/>
                <w:bCs/>
              </w:rPr>
            </w:rPrChange>
          </w:rPr>
          <w:tab/>
        </w:r>
        <w:r w:rsidR="009A34E4" w:rsidRPr="00DB7E75">
          <w:rPr>
            <w:b/>
            <w:bCs/>
            <w:rPrChange w:id="101" w:author="wu" w:date="2018-06-22T18:52:00Z">
              <w:rPr>
                <w:b/>
                <w:bCs/>
              </w:rPr>
            </w:rPrChange>
          </w:rPr>
          <w:tab/>
        </w:r>
        <w:r w:rsidR="009A34E4" w:rsidRPr="00DB7E75">
          <w:rPr>
            <w:b/>
            <w:bCs/>
            <w:rPrChange w:id="102" w:author="wu" w:date="2018-06-22T18:52:00Z">
              <w:rPr>
                <w:b/>
                <w:bCs/>
              </w:rPr>
            </w:rPrChange>
          </w:rPr>
          <w:tab/>
        </w:r>
      </w:ins>
    </w:p>
    <w:p w:rsidR="00B650CD" w:rsidRPr="00DB7E75" w:rsidRDefault="009A34E4" w:rsidP="000C1357">
      <w:pPr>
        <w:numPr>
          <w:ilvl w:val="0"/>
          <w:numId w:val="3"/>
        </w:numPr>
        <w:rPr>
          <w:rPrChange w:id="103" w:author="wu" w:date="2018-06-22T18:52:00Z">
            <w:rPr/>
          </w:rPrChange>
        </w:rPr>
        <w:pPrChange w:id="104" w:author="wu" w:date="2018-06-22T17:58:00Z">
          <w:pPr>
            <w:numPr>
              <w:numId w:val="3"/>
            </w:numPr>
            <w:tabs>
              <w:tab w:val="num" w:pos="720"/>
            </w:tabs>
            <w:ind w:left="720" w:hanging="360"/>
          </w:pPr>
        </w:pPrChange>
      </w:pPr>
      <w:ins w:id="105" w:author="詹鑫睿" w:date="2018-05-19T19:43:00Z">
        <w:r w:rsidRPr="00DB7E75">
          <w:rPr>
            <w:rFonts w:hint="eastAsia"/>
            <w:b/>
            <w:bCs/>
            <w:rPrChange w:id="106" w:author="wu" w:date="2018-06-22T18:52:00Z">
              <w:rPr>
                <w:rFonts w:hint="eastAsia"/>
                <w:b/>
                <w:bCs/>
              </w:rPr>
            </w:rPrChange>
          </w:rPr>
          <w:t>自己</w:t>
        </w:r>
      </w:ins>
      <w:ins w:id="107" w:author="wu" w:date="2018-06-21T19:25:00Z">
        <w:r w:rsidR="00967945" w:rsidRPr="00DB7E75">
          <w:rPr>
            <w:rFonts w:hint="eastAsia"/>
            <w:b/>
            <w:bCs/>
            <w:rPrChange w:id="108" w:author="wu" w:date="2018-06-22T18:52:00Z">
              <w:rPr>
                <w:rFonts w:hint="eastAsia"/>
                <w:b/>
                <w:bCs/>
              </w:rPr>
            </w:rPrChange>
          </w:rPr>
          <w:t>的开课，时间</w:t>
        </w:r>
        <w:bookmarkStart w:id="109" w:name="_GoBack"/>
        <w:bookmarkEnd w:id="109"/>
        <w:r w:rsidR="00967945" w:rsidRPr="00DB7E75">
          <w:rPr>
            <w:rFonts w:hint="eastAsia"/>
            <w:b/>
            <w:bCs/>
            <w:rPrChange w:id="110" w:author="wu" w:date="2018-06-22T18:52:00Z">
              <w:rPr>
                <w:rFonts w:hint="eastAsia"/>
                <w:b/>
                <w:bCs/>
              </w:rPr>
            </w:rPrChange>
          </w:rPr>
          <w:t>，班级等</w:t>
        </w:r>
      </w:ins>
      <w:ins w:id="111" w:author="詹鑫睿" w:date="2018-05-19T19:43:00Z">
        <w:del w:id="112" w:author="wu" w:date="2018-06-21T19:25:00Z">
          <w:r w:rsidRPr="00DB7E75" w:rsidDel="00967945">
            <w:rPr>
              <w:rFonts w:hint="eastAsia"/>
              <w:b/>
              <w:bCs/>
              <w:rPrChange w:id="113" w:author="wu" w:date="2018-06-22T18:52:00Z">
                <w:rPr>
                  <w:rFonts w:hint="eastAsia"/>
                  <w:b/>
                  <w:bCs/>
                </w:rPr>
              </w:rPrChange>
            </w:rPr>
            <w:delText>开课选课的情况</w:delText>
          </w:r>
        </w:del>
      </w:ins>
    </w:p>
    <w:p w:rsidR="005F5A43" w:rsidRDefault="005F5A43">
      <w:pPr>
        <w:ind w:left="360"/>
        <w:pPrChange w:id="114" w:author="詹鑫睿" w:date="2018-05-19T19:43:00Z">
          <w:pPr/>
        </w:pPrChange>
      </w:pPr>
    </w:p>
    <w:p w:rsidR="005F5A43" w:rsidRDefault="005F5A43" w:rsidP="005F5A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院领导</w:t>
      </w:r>
      <w:ins w:id="115" w:author="詹鑫睿" w:date="2018-05-19T19:43:00Z"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rPr>
            <w:rFonts w:hint="eastAsia"/>
          </w:rPr>
          <w:t xml:space="preserve">领导 </w:t>
        </w:r>
        <w:r w:rsidR="009A34E4">
          <w:t>Leader</w:t>
        </w:r>
      </w:ins>
    </w:p>
    <w:p w:rsidR="005F5A43" w:rsidRDefault="005F5A43"/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持指定用户名及密码（可修改）登陆，验证正确后进入系统。</w:t>
      </w:r>
      <w:ins w:id="116" w:author="詹鑫睿" w:date="2018-05-19T19:43:00Z">
        <w:r w:rsidR="009A34E4">
          <w:rPr>
            <w:rFonts w:hint="eastAsia"/>
            <w:b/>
            <w:bCs/>
          </w:rPr>
          <w:t xml:space="preserve"> 登陆 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可以查询宏观数据（招生人数、开课统计等）。</w:t>
      </w:r>
      <w:ins w:id="117" w:author="詹鑫睿" w:date="2018-05-19T19:44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rFonts w:hint="eastAsia"/>
            <w:b/>
            <w:bCs/>
          </w:rPr>
          <w:t>学生人数，开课</w:t>
        </w:r>
      </w:ins>
      <w:ins w:id="118" w:author="詹鑫睿" w:date="2018-05-19T19:45:00Z">
        <w:r w:rsidR="009A34E4">
          <w:rPr>
            <w:rFonts w:hint="eastAsia"/>
            <w:b/>
            <w:bCs/>
          </w:rPr>
          <w:t>统计{开了哪些课，选课人数把}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可以查询任课老师情况。</w:t>
      </w:r>
      <w:ins w:id="119" w:author="詹鑫睿" w:date="2018-05-19T19:45:00Z">
        <w:r w:rsidR="009A34E4">
          <w:rPr>
            <w:rFonts w:hint="eastAsia"/>
            <w:b/>
            <w:bCs/>
          </w:rPr>
          <w:t xml:space="preserve"> </w:t>
        </w:r>
        <w:r w:rsidR="009A34E4">
          <w:rPr>
            <w:b/>
            <w:bCs/>
          </w:rPr>
          <w:t xml:space="preserve">                         </w:t>
        </w:r>
      </w:ins>
      <w:ins w:id="120" w:author="詹鑫睿" w:date="2018-05-19T19:46:00Z">
        <w:del w:id="121" w:author="wu" w:date="2018-06-21T19:09:00Z">
          <w:r w:rsidR="009A34E4" w:rsidDel="00DA5B87">
            <w:rPr>
              <w:rFonts w:hint="eastAsia"/>
              <w:b/>
              <w:bCs/>
            </w:rPr>
            <w:delText>指定课的老师 的所有内容</w:delText>
          </w:r>
        </w:del>
      </w:ins>
      <w:ins w:id="122" w:author="wu" w:date="2018-06-21T19:09:00Z">
        <w:r w:rsidR="00DA5B87">
          <w:rPr>
            <w:rFonts w:hint="eastAsia"/>
            <w:b/>
            <w:bCs/>
          </w:rPr>
          <w:t>老师名字，</w:t>
        </w:r>
      </w:ins>
      <w:ins w:id="123" w:author="wu" w:date="2018-06-21T19:10:00Z">
        <w:r w:rsidR="00DA5B87">
          <w:rPr>
            <w:rFonts w:hint="eastAsia"/>
            <w:b/>
            <w:bCs/>
          </w:rPr>
          <w:t>他教的课程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可以查询学生情况。</w:t>
      </w:r>
      <w:ins w:id="124" w:author="詹鑫睿" w:date="2018-05-19T19:46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  <w:t xml:space="preserve">   </w:t>
        </w:r>
      </w:ins>
      <w:ins w:id="125" w:author="詹鑫睿" w:date="2018-05-19T19:47:00Z">
        <w:del w:id="126" w:author="wu" w:date="2018-06-21T19:10:00Z">
          <w:r w:rsidR="009A34E4" w:rsidDel="00DA5B87">
            <w:rPr>
              <w:rFonts w:hint="eastAsia"/>
              <w:b/>
              <w:bCs/>
            </w:rPr>
            <w:delText>指定</w:delText>
          </w:r>
        </w:del>
        <w:r w:rsidR="009A34E4">
          <w:rPr>
            <w:rFonts w:hint="eastAsia"/>
            <w:b/>
            <w:bCs/>
          </w:rPr>
          <w:t>学生的</w:t>
        </w:r>
      </w:ins>
      <w:ins w:id="127" w:author="wu" w:date="2018-06-21T19:10:00Z">
        <w:r w:rsidR="00DA5B87">
          <w:rPr>
            <w:rFonts w:hint="eastAsia"/>
            <w:b/>
            <w:bCs/>
          </w:rPr>
          <w:t>选课，成绩</w:t>
        </w:r>
      </w:ins>
      <w:ins w:id="128" w:author="詹鑫睿" w:date="2018-05-19T19:47:00Z">
        <w:del w:id="129" w:author="wu" w:date="2018-06-21T19:10:00Z">
          <w:r w:rsidR="009A34E4" w:rsidDel="00DA5B87">
            <w:rPr>
              <w:rFonts w:hint="eastAsia"/>
              <w:b/>
              <w:bCs/>
            </w:rPr>
            <w:delText>各种情况</w:delText>
          </w:r>
        </w:del>
      </w:ins>
    </w:p>
    <w:p w:rsidR="005F5A43" w:rsidRPr="005F5A43" w:rsidRDefault="005F5A43" w:rsidP="005F5A43">
      <w:pPr>
        <w:numPr>
          <w:ilvl w:val="0"/>
          <w:numId w:val="5"/>
        </w:numPr>
      </w:pPr>
    </w:p>
    <w:p w:rsidR="005F5A43" w:rsidRPr="005F5A43" w:rsidRDefault="005F5A43" w:rsidP="005F5A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管理员</w:t>
      </w:r>
      <w:ins w:id="130" w:author="詹鑫睿" w:date="2018-05-19T19:47:00Z"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tab/>
        </w:r>
        <w:r w:rsidR="009A34E4">
          <w:rPr>
            <w:rFonts w:hint="eastAsia"/>
          </w:rPr>
          <w:t xml:space="preserve">管理员 </w:t>
        </w:r>
        <w:r w:rsidR="009A34E4">
          <w:t>M</w:t>
        </w:r>
        <w:r w:rsidR="009A34E4">
          <w:rPr>
            <w:rFonts w:hint="eastAsia"/>
          </w:rPr>
          <w:t>an</w:t>
        </w:r>
        <w:r w:rsidR="009A34E4">
          <w:t>ager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持管理员用户名、密码登陆，验证正确后进入系统。</w:t>
      </w:r>
      <w:ins w:id="131" w:author="詹鑫睿" w:date="2018-05-19T19:47:00Z">
        <w:r w:rsidR="009A34E4">
          <w:rPr>
            <w:b/>
            <w:bCs/>
          </w:rPr>
          <w:tab/>
        </w:r>
      </w:ins>
      <w:ins w:id="132" w:author="詹鑫睿" w:date="2018-05-19T19:48:00Z">
        <w:r w:rsidR="009A34E4">
          <w:rPr>
            <w:rFonts w:hint="eastAsia"/>
            <w:b/>
            <w:bCs/>
          </w:rPr>
          <w:t>登陆</w:t>
        </w:r>
      </w:ins>
    </w:p>
    <w:p w:rsidR="00B650CD" w:rsidRPr="005F5A43" w:rsidRDefault="005F5A43" w:rsidP="005F5A43">
      <w:pPr>
        <w:numPr>
          <w:ilvl w:val="0"/>
          <w:numId w:val="5"/>
        </w:numPr>
      </w:pPr>
      <w:r w:rsidRPr="005F5A43">
        <w:rPr>
          <w:rFonts w:hint="eastAsia"/>
          <w:b/>
          <w:bCs/>
        </w:rPr>
        <w:t>主要工作内容：</w:t>
      </w:r>
      <w:ins w:id="133" w:author="詹鑫睿" w:date="2018-05-19T19:48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学生选课</w:t>
      </w:r>
      <w:ins w:id="134" w:author="詹鑫睿" w:date="2018-05-19T19:48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  <w:t xml:space="preserve">   </w:t>
        </w:r>
      </w:ins>
      <w:ins w:id="135" w:author="詹鑫睿" w:date="2018-05-19T19:51:00Z">
        <w:r w:rsidR="009A34E4">
          <w:rPr>
            <w:rFonts w:hint="eastAsia"/>
            <w:b/>
            <w:bCs/>
          </w:rPr>
          <w:t>控制选课时间</w:t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开课管理</w:t>
      </w:r>
      <w:ins w:id="136" w:author="詹鑫睿" w:date="2018-05-19T19:51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  <w:t xml:space="preserve"> </w:t>
        </w:r>
        <w:r w:rsidR="009A34E4">
          <w:rPr>
            <w:rFonts w:hint="eastAsia"/>
            <w:b/>
            <w:bCs/>
          </w:rPr>
          <w:t>开设课程（</w:t>
        </w:r>
      </w:ins>
      <w:ins w:id="137" w:author="詹鑫睿" w:date="2018-05-19T19:52:00Z">
        <w:r w:rsidR="009A34E4">
          <w:rPr>
            <w:rFonts w:hint="eastAsia"/>
            <w:b/>
            <w:bCs/>
          </w:rPr>
          <w:t>设置课程信息</w:t>
        </w:r>
      </w:ins>
      <w:ins w:id="138" w:author="詹鑫睿" w:date="2018-05-19T19:51:00Z">
        <w:r w:rsidR="009A34E4">
          <w:rPr>
            <w:rFonts w:hint="eastAsia"/>
            <w:b/>
            <w:bCs/>
          </w:rPr>
          <w:t>）</w:t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学籍管理</w:t>
      </w:r>
      <w:ins w:id="139" w:author="詹鑫睿" w:date="2018-05-19T19:52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140" w:author="詹鑫睿" w:date="2018-05-19T19:53:00Z">
        <w:r w:rsidR="009A34E4">
          <w:rPr>
            <w:rFonts w:hint="eastAsia"/>
            <w:b/>
            <w:bCs/>
          </w:rPr>
          <w:t>学籍管理</w:t>
        </w:r>
      </w:ins>
      <w:ins w:id="141" w:author="詹鑫睿" w:date="2018-05-19T20:32:00Z">
        <w:r w:rsidR="009A34E4">
          <w:rPr>
            <w:rFonts w:hint="eastAsia"/>
            <w:b/>
            <w:bCs/>
          </w:rPr>
          <w:t>（插入学生信息）</w:t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成绩管理</w:t>
      </w:r>
      <w:ins w:id="142" w:author="詹鑫睿" w:date="2018-05-19T20:32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rFonts w:hint="eastAsia"/>
            <w:b/>
            <w:bCs/>
          </w:rPr>
          <w:t>录入成绩</w:t>
        </w:r>
      </w:ins>
    </w:p>
    <w:p w:rsidR="00B650CD" w:rsidRPr="005F5A43" w:rsidRDefault="005F5A43" w:rsidP="005F5A43">
      <w:pPr>
        <w:numPr>
          <w:ilvl w:val="1"/>
          <w:numId w:val="5"/>
        </w:numPr>
      </w:pPr>
      <w:r w:rsidRPr="005F5A43">
        <w:rPr>
          <w:rFonts w:hint="eastAsia"/>
          <w:b/>
          <w:bCs/>
        </w:rPr>
        <w:t>考务管理</w:t>
      </w:r>
      <w:ins w:id="143" w:author="詹鑫睿" w:date="2018-05-19T20:32:00Z">
        <w:r w:rsidR="009A34E4">
          <w:rPr>
            <w:b/>
            <w:bCs/>
          </w:rPr>
          <w:tab/>
        </w:r>
      </w:ins>
      <w:ins w:id="144" w:author="詹鑫睿" w:date="2018-05-19T20:33:00Z"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  <w:r w:rsidR="009A34E4">
          <w:rPr>
            <w:b/>
            <w:bCs/>
          </w:rPr>
          <w:tab/>
        </w:r>
      </w:ins>
      <w:ins w:id="145" w:author="詹鑫睿" w:date="2018-05-19T20:36:00Z">
        <w:r w:rsidR="009A34E4">
          <w:rPr>
            <w:rFonts w:hint="eastAsia"/>
            <w:b/>
            <w:bCs/>
          </w:rPr>
          <w:t>考生信息，考试报名，考场编排</w:t>
        </w:r>
      </w:ins>
    </w:p>
    <w:p w:rsidR="005F5A43" w:rsidRPr="005F5A43" w:rsidRDefault="005F5A43" w:rsidP="005F5A43">
      <w:r>
        <w:rPr>
          <w:rFonts w:hint="eastAsia"/>
        </w:rPr>
        <w:t>学生选课</w:t>
      </w:r>
    </w:p>
    <w:p w:rsidR="005F5A43" w:rsidRPr="005F5A43" w:rsidRDefault="005F5A43" w:rsidP="005F5A43"/>
    <w:p w:rsidR="00B650CD" w:rsidRPr="005F5A43" w:rsidRDefault="005F5A43" w:rsidP="005F5A43">
      <w:pPr>
        <w:numPr>
          <w:ilvl w:val="0"/>
          <w:numId w:val="7"/>
        </w:numPr>
      </w:pPr>
      <w:r w:rsidRPr="005F5A43">
        <w:rPr>
          <w:rFonts w:hint="eastAsia"/>
          <w:b/>
          <w:bCs/>
        </w:rPr>
        <w:t>学生持学号及密码登陆系统。学生忘记密码可持有效证件到管理员处更改密码。</w:t>
      </w:r>
      <w:ins w:id="146" w:author="詹鑫睿" w:date="2018-05-19T20:37:00Z">
        <w:r w:rsidR="009A34E4">
          <w:rPr>
            <w:rFonts w:hint="eastAsia"/>
            <w:b/>
            <w:bCs/>
          </w:rPr>
          <w:t xml:space="preserve"> </w:t>
        </w:r>
      </w:ins>
      <w:ins w:id="147" w:author="詹鑫睿" w:date="2018-05-19T20:38:00Z">
        <w:r w:rsidR="009A34E4">
          <w:rPr>
            <w:rFonts w:hint="eastAsia"/>
            <w:b/>
            <w:bCs/>
          </w:rPr>
          <w:t xml:space="preserve">管理员 </w:t>
        </w:r>
        <w:proofErr w:type="spellStart"/>
        <w:r w:rsidR="009A34E4">
          <w:rPr>
            <w:rFonts w:hint="eastAsia"/>
            <w:b/>
            <w:bCs/>
          </w:rPr>
          <w:t>f</w:t>
        </w:r>
        <w:r w:rsidR="009A34E4">
          <w:rPr>
            <w:b/>
            <w:bCs/>
          </w:rPr>
          <w:t>unc</w:t>
        </w:r>
        <w:proofErr w:type="spellEnd"/>
        <w:r w:rsidR="009A34E4">
          <w:rPr>
            <w:b/>
            <w:bCs/>
          </w:rPr>
          <w:t>(</w:t>
        </w:r>
        <w:r w:rsidR="009A34E4">
          <w:rPr>
            <w:rFonts w:hint="eastAsia"/>
            <w:b/>
            <w:bCs/>
          </w:rPr>
          <w:t>更改学生密码)。</w:t>
        </w:r>
      </w:ins>
    </w:p>
    <w:p w:rsidR="00B650CD" w:rsidRPr="005F5A43" w:rsidRDefault="005F5A43" w:rsidP="005F5A43">
      <w:pPr>
        <w:numPr>
          <w:ilvl w:val="0"/>
          <w:numId w:val="7"/>
        </w:numPr>
      </w:pPr>
      <w:r w:rsidRPr="005F5A43">
        <w:rPr>
          <w:rFonts w:hint="eastAsia"/>
          <w:b/>
          <w:bCs/>
        </w:rPr>
        <w:lastRenderedPageBreak/>
        <w:t>选课有一定期限。在有效期内，学生可选课也可删除所选课程；过期则学生只有查看的权限。</w:t>
      </w:r>
      <w:ins w:id="148" w:author="詹鑫睿" w:date="2018-05-19T20:38:00Z">
        <w:r w:rsidR="009A34E4">
          <w:rPr>
            <w:rFonts w:hint="eastAsia"/>
            <w:b/>
            <w:bCs/>
          </w:rPr>
          <w:t xml:space="preserve"> 选课时间内可查可删，其他时间</w:t>
        </w:r>
      </w:ins>
      <w:ins w:id="149" w:author="詹鑫睿" w:date="2018-05-19T20:39:00Z">
        <w:r w:rsidR="009A34E4">
          <w:rPr>
            <w:rFonts w:hint="eastAsia"/>
            <w:b/>
            <w:bCs/>
          </w:rPr>
          <w:t>只可查</w:t>
        </w:r>
      </w:ins>
    </w:p>
    <w:p w:rsidR="00B650CD" w:rsidRPr="005F5A43" w:rsidRDefault="005F5A43" w:rsidP="005F5A43">
      <w:pPr>
        <w:numPr>
          <w:ilvl w:val="0"/>
          <w:numId w:val="7"/>
        </w:numPr>
      </w:pPr>
      <w:r w:rsidRPr="005F5A43">
        <w:rPr>
          <w:rFonts w:hint="eastAsia"/>
          <w:b/>
          <w:bCs/>
        </w:rPr>
        <w:t>选课限制：某学期最多***课，大二前不能选选修课等</w:t>
      </w:r>
      <w:ins w:id="150" w:author="詹鑫睿" w:date="2018-05-19T20:39:00Z">
        <w:r w:rsidR="009A34E4">
          <w:rPr>
            <w:rFonts w:hint="eastAsia"/>
            <w:b/>
            <w:bCs/>
          </w:rPr>
          <w:t xml:space="preserve"> </w:t>
        </w:r>
        <w:r w:rsidR="009A34E4">
          <w:rPr>
            <w:b/>
            <w:bCs/>
          </w:rPr>
          <w:t xml:space="preserve"> </w:t>
        </w:r>
        <w:r w:rsidR="009A34E4">
          <w:rPr>
            <w:rFonts w:hint="eastAsia"/>
            <w:b/>
            <w:bCs/>
          </w:rPr>
          <w:t>选课数限制，选修课限制</w:t>
        </w:r>
      </w:ins>
    </w:p>
    <w:p w:rsidR="00B650CD" w:rsidRPr="005F5A43" w:rsidRDefault="005F5A43" w:rsidP="005F5A43">
      <w:pPr>
        <w:numPr>
          <w:ilvl w:val="0"/>
          <w:numId w:val="7"/>
        </w:numPr>
      </w:pPr>
      <w:r w:rsidRPr="005F5A43">
        <w:rPr>
          <w:rFonts w:hint="eastAsia"/>
          <w:b/>
          <w:bCs/>
        </w:rPr>
        <w:t>任课教师/管理人员进行选课统计、打印</w:t>
      </w:r>
      <w:ins w:id="151" w:author="詹鑫睿" w:date="2018-05-19T20:39:00Z">
        <w:r w:rsidR="009A34E4">
          <w:rPr>
            <w:rFonts w:hint="eastAsia"/>
            <w:b/>
            <w:bCs/>
          </w:rPr>
          <w:t xml:space="preserve"> </w:t>
        </w:r>
        <w:r w:rsidR="009A34E4">
          <w:rPr>
            <w:b/>
            <w:bCs/>
          </w:rPr>
          <w:t xml:space="preserve">    </w:t>
        </w:r>
        <w:r w:rsidR="009A34E4">
          <w:rPr>
            <w:rFonts w:hint="eastAsia"/>
            <w:b/>
            <w:bCs/>
          </w:rPr>
          <w:t>选课记录可导出。</w:t>
        </w:r>
      </w:ins>
    </w:p>
    <w:p w:rsidR="005F5A43" w:rsidRDefault="005F5A43">
      <w:r>
        <w:rPr>
          <w:rFonts w:hint="eastAsia"/>
        </w:rPr>
        <w:t>开课管理</w:t>
      </w:r>
    </w:p>
    <w:p w:rsidR="00B650CD" w:rsidRPr="00DB7E75" w:rsidDel="000C1357" w:rsidRDefault="005F5A43" w:rsidP="000C1357">
      <w:pPr>
        <w:numPr>
          <w:ilvl w:val="0"/>
          <w:numId w:val="8"/>
        </w:numPr>
        <w:rPr>
          <w:del w:id="152" w:author="wu" w:date="2018-06-22T17:58:00Z"/>
          <w:u w:val="single"/>
          <w:rPrChange w:id="153" w:author="wu" w:date="2018-06-22T18:51:00Z">
            <w:rPr>
              <w:del w:id="154" w:author="wu" w:date="2018-06-22T17:58:00Z"/>
              <w:b/>
              <w:bCs/>
            </w:rPr>
          </w:rPrChange>
        </w:rPr>
      </w:pPr>
      <w:r w:rsidRPr="00DB7E75">
        <w:rPr>
          <w:rFonts w:hint="eastAsia"/>
          <w:b/>
          <w:bCs/>
          <w:rPrChange w:id="155" w:author="wu" w:date="2018-06-22T18:51:00Z">
            <w:rPr>
              <w:rFonts w:hint="eastAsia"/>
              <w:b/>
              <w:bCs/>
            </w:rPr>
          </w:rPrChange>
        </w:rPr>
        <w:t>教师教学计划信息查询、处理和发布。</w:t>
      </w:r>
      <w:ins w:id="156" w:author="詹鑫睿" w:date="2018-05-19T20:41:00Z">
        <w:r w:rsidR="009A34E4" w:rsidRPr="00DB7E75">
          <w:rPr>
            <w:b/>
            <w:bCs/>
            <w:rPrChange w:id="157" w:author="wu" w:date="2018-06-22T18:51:00Z">
              <w:rPr>
                <w:b/>
                <w:bCs/>
              </w:rPr>
            </w:rPrChange>
          </w:rPr>
          <w:t xml:space="preserve">  </w:t>
        </w:r>
      </w:ins>
      <w:ins w:id="158" w:author="詹鑫睿" w:date="2018-05-19T20:40:00Z">
        <w:r w:rsidR="009A34E4" w:rsidRPr="00DB7E75">
          <w:rPr>
            <w:b/>
            <w:bCs/>
            <w:rPrChange w:id="159" w:author="wu" w:date="2018-06-22T18:51:00Z">
              <w:rPr>
                <w:b/>
                <w:bCs/>
              </w:rPr>
            </w:rPrChange>
          </w:rPr>
          <w:t xml:space="preserve">    </w:t>
        </w:r>
      </w:ins>
      <w:ins w:id="160" w:author="詹鑫睿" w:date="2018-05-19T20:41:00Z">
        <w:r w:rsidR="009A34E4" w:rsidRPr="00DB7E75">
          <w:rPr>
            <w:b/>
            <w:bCs/>
            <w:rPrChange w:id="161" w:author="wu" w:date="2018-06-22T18:51:00Z">
              <w:rPr>
                <w:b/>
                <w:bCs/>
              </w:rPr>
            </w:rPrChange>
          </w:rPr>
          <w:t xml:space="preserve"> </w:t>
        </w:r>
      </w:ins>
      <w:ins w:id="162" w:author="詹鑫睿" w:date="2018-05-19T20:43:00Z">
        <w:del w:id="163" w:author="wu" w:date="2018-06-22T17:58:00Z">
          <w:r w:rsidR="009A34E4" w:rsidRPr="00DB7E75" w:rsidDel="000C1357">
            <w:rPr>
              <w:b/>
              <w:bCs/>
              <w:rPrChange w:id="164" w:author="wu" w:date="2018-06-22T18:51:00Z">
                <w:rPr>
                  <w:b/>
                  <w:bCs/>
                </w:rPr>
              </w:rPrChange>
            </w:rPr>
            <w:delText xml:space="preserve">  </w:delText>
          </w:r>
        </w:del>
      </w:ins>
      <w:ins w:id="165" w:author="詹鑫睿" w:date="2018-05-19T20:44:00Z">
        <w:del w:id="166" w:author="wu" w:date="2018-06-22T17:58:00Z">
          <w:r w:rsidR="009A34E4" w:rsidRPr="00DB7E75" w:rsidDel="000C1357">
            <w:rPr>
              <w:rFonts w:hint="eastAsia"/>
              <w:b/>
              <w:bCs/>
              <w:u w:val="single"/>
              <w:rPrChange w:id="167" w:author="wu" w:date="2018-06-22T18:51:00Z">
                <w:rPr>
                  <w:rFonts w:hint="eastAsia"/>
                  <w:b/>
                  <w:bCs/>
                </w:rPr>
              </w:rPrChange>
            </w:rPr>
            <w:delText>？？？</w:delText>
          </w:r>
        </w:del>
      </w:ins>
      <w:ins w:id="168" w:author="詹鑫睿" w:date="2018-05-19T20:43:00Z">
        <w:del w:id="169" w:author="wu" w:date="2018-06-21T23:07:00Z">
          <w:r w:rsidR="009A34E4" w:rsidRPr="00DB7E75" w:rsidDel="00413376">
            <w:rPr>
              <w:rFonts w:hint="eastAsia"/>
              <w:b/>
              <w:bCs/>
              <w:u w:val="single"/>
              <w:rPrChange w:id="170" w:author="wu" w:date="2018-06-22T18:51:00Z">
                <w:rPr>
                  <w:rFonts w:hint="eastAsia"/>
                  <w:b/>
                  <w:bCs/>
                </w:rPr>
              </w:rPrChange>
            </w:rPr>
            <w:delText>教师对教学计划信息</w:delText>
          </w:r>
        </w:del>
      </w:ins>
    </w:p>
    <w:p w:rsidR="000C1357" w:rsidRPr="00DB7E75" w:rsidRDefault="000C1357" w:rsidP="000C1357">
      <w:pPr>
        <w:numPr>
          <w:ilvl w:val="0"/>
          <w:numId w:val="8"/>
        </w:numPr>
        <w:rPr>
          <w:ins w:id="171" w:author="wu" w:date="2018-06-22T17:58:00Z"/>
          <w:u w:val="single"/>
          <w:rPrChange w:id="172" w:author="wu" w:date="2018-06-22T18:51:00Z">
            <w:rPr>
              <w:ins w:id="173" w:author="wu" w:date="2018-06-22T17:58:00Z"/>
            </w:rPr>
          </w:rPrChange>
        </w:rPr>
        <w:pPrChange w:id="174" w:author="wu" w:date="2018-06-22T17:58:00Z">
          <w:pPr>
            <w:numPr>
              <w:numId w:val="8"/>
            </w:numPr>
            <w:tabs>
              <w:tab w:val="num" w:pos="720"/>
            </w:tabs>
            <w:ind w:left="720" w:hanging="360"/>
          </w:pPr>
        </w:pPrChange>
      </w:pPr>
    </w:p>
    <w:p w:rsidR="00B650CD" w:rsidRPr="00DB7E75" w:rsidRDefault="005F5A43" w:rsidP="000C1357">
      <w:pPr>
        <w:numPr>
          <w:ilvl w:val="0"/>
          <w:numId w:val="8"/>
        </w:numPr>
        <w:rPr>
          <w:rPrChange w:id="175" w:author="wu" w:date="2018-06-22T18:51:00Z">
            <w:rPr/>
          </w:rPrChange>
        </w:rPr>
        <w:pPrChange w:id="176" w:author="wu" w:date="2018-06-22T17:58:00Z">
          <w:pPr>
            <w:numPr>
              <w:numId w:val="8"/>
            </w:numPr>
            <w:tabs>
              <w:tab w:val="num" w:pos="720"/>
            </w:tabs>
            <w:ind w:left="720" w:hanging="360"/>
          </w:pPr>
        </w:pPrChange>
      </w:pPr>
      <w:r w:rsidRPr="00DB7E75">
        <w:rPr>
          <w:rFonts w:hint="eastAsia"/>
          <w:b/>
          <w:bCs/>
          <w:rPrChange w:id="177" w:author="wu" w:date="2018-06-22T18:51:00Z">
            <w:rPr>
              <w:rFonts w:hint="eastAsia"/>
              <w:b/>
              <w:bCs/>
            </w:rPr>
          </w:rPrChange>
        </w:rPr>
        <w:t>任课教师可以查询自己开设的课程，并进行核准确认。</w:t>
      </w:r>
      <w:ins w:id="178" w:author="詹鑫睿" w:date="2018-05-19T20:46:00Z">
        <w:r w:rsidR="009A34E4" w:rsidRPr="00DB7E75">
          <w:rPr>
            <w:rFonts w:hint="eastAsia"/>
            <w:b/>
            <w:bCs/>
            <w:rPrChange w:id="179" w:author="wu" w:date="2018-06-22T18:51:00Z">
              <w:rPr>
                <w:rFonts w:hint="eastAsia"/>
                <w:b/>
                <w:bCs/>
              </w:rPr>
            </w:rPrChange>
          </w:rPr>
          <w:t xml:space="preserve"> </w:t>
        </w:r>
        <w:r w:rsidR="009A34E4" w:rsidRPr="00DB7E75">
          <w:rPr>
            <w:b/>
            <w:bCs/>
            <w:rPrChange w:id="180" w:author="wu" w:date="2018-06-22T18:51:00Z">
              <w:rPr>
                <w:b/>
                <w:bCs/>
              </w:rPr>
            </w:rPrChange>
          </w:rPr>
          <w:t xml:space="preserve"> </w:t>
        </w:r>
      </w:ins>
    </w:p>
    <w:p w:rsidR="00B650CD" w:rsidRPr="00DB7E75" w:rsidRDefault="005F5A43" w:rsidP="005F5A43">
      <w:pPr>
        <w:numPr>
          <w:ilvl w:val="0"/>
          <w:numId w:val="8"/>
        </w:numPr>
        <w:rPr>
          <w:rPrChange w:id="181" w:author="wu" w:date="2018-06-22T18:51:00Z">
            <w:rPr/>
          </w:rPrChange>
        </w:rPr>
      </w:pPr>
      <w:r w:rsidRPr="00DB7E75">
        <w:rPr>
          <w:rFonts w:hint="eastAsia"/>
          <w:b/>
          <w:bCs/>
          <w:rPrChange w:id="182" w:author="wu" w:date="2018-06-22T18:51:00Z">
            <w:rPr>
              <w:rFonts w:hint="eastAsia"/>
              <w:b/>
              <w:bCs/>
            </w:rPr>
          </w:rPrChange>
        </w:rPr>
        <w:t>实现教材总库信息的查询、维护功能。</w:t>
      </w:r>
    </w:p>
    <w:p w:rsidR="00B650CD" w:rsidRPr="00DB7E75" w:rsidDel="000C1357" w:rsidRDefault="005F5A43" w:rsidP="005F5A43">
      <w:pPr>
        <w:numPr>
          <w:ilvl w:val="0"/>
          <w:numId w:val="8"/>
        </w:numPr>
        <w:rPr>
          <w:del w:id="183" w:author="wu" w:date="2018-06-22T17:58:00Z"/>
          <w:rPrChange w:id="184" w:author="wu" w:date="2018-06-22T18:51:00Z">
            <w:rPr>
              <w:del w:id="185" w:author="wu" w:date="2018-06-22T17:58:00Z"/>
              <w:b/>
              <w:bCs/>
              <w:color w:val="FF0000"/>
            </w:rPr>
          </w:rPrChange>
        </w:rPr>
      </w:pPr>
      <w:r w:rsidRPr="00DB7E75">
        <w:rPr>
          <w:rFonts w:hint="eastAsia"/>
          <w:b/>
          <w:bCs/>
          <w:rPrChange w:id="186" w:author="wu" w:date="2018-06-22T18:51:00Z">
            <w:rPr>
              <w:rFonts w:hint="eastAsia"/>
              <w:b/>
              <w:bCs/>
            </w:rPr>
          </w:rPrChange>
        </w:rPr>
        <w:t>实现年度/学期开课目录信息的生成、查询、维护。</w:t>
      </w:r>
    </w:p>
    <w:p w:rsidR="000C1357" w:rsidRPr="00DB7E75" w:rsidRDefault="000C1357" w:rsidP="005F5A43">
      <w:pPr>
        <w:numPr>
          <w:ilvl w:val="0"/>
          <w:numId w:val="8"/>
        </w:numPr>
        <w:rPr>
          <w:ins w:id="187" w:author="wu" w:date="2018-06-22T17:58:00Z"/>
          <w:rPrChange w:id="188" w:author="wu" w:date="2018-06-22T18:51:00Z">
            <w:rPr>
              <w:ins w:id="189" w:author="wu" w:date="2018-06-22T17:58:00Z"/>
            </w:rPr>
          </w:rPrChange>
        </w:rPr>
      </w:pPr>
    </w:p>
    <w:p w:rsidR="00B650CD" w:rsidRPr="00DB7E75" w:rsidDel="000C1357" w:rsidRDefault="005F5A43" w:rsidP="000C1357">
      <w:pPr>
        <w:numPr>
          <w:ilvl w:val="0"/>
          <w:numId w:val="8"/>
        </w:numPr>
        <w:rPr>
          <w:del w:id="190" w:author="wu" w:date="2018-06-22T17:59:00Z"/>
          <w:rPrChange w:id="191" w:author="wu" w:date="2018-06-22T18:51:00Z">
            <w:rPr>
              <w:del w:id="192" w:author="wu" w:date="2018-06-22T17:59:00Z"/>
              <w:b/>
              <w:bCs/>
              <w:color w:val="FF0000"/>
            </w:rPr>
          </w:rPrChange>
        </w:rPr>
      </w:pPr>
      <w:r w:rsidRPr="00DB7E75">
        <w:rPr>
          <w:rFonts w:hint="eastAsia"/>
          <w:b/>
          <w:bCs/>
          <w:rPrChange w:id="193" w:author="wu" w:date="2018-06-22T18:51:00Z">
            <w:rPr>
              <w:rFonts w:hint="eastAsia"/>
              <w:b/>
              <w:bCs/>
            </w:rPr>
          </w:rPrChange>
        </w:rPr>
        <w:t>制定分班计划、分配学号、分班调整以及查看分班信息。</w:t>
      </w:r>
    </w:p>
    <w:p w:rsidR="000C1357" w:rsidRPr="00DB7E75" w:rsidRDefault="000C1357" w:rsidP="000C1357">
      <w:pPr>
        <w:numPr>
          <w:ilvl w:val="0"/>
          <w:numId w:val="8"/>
        </w:numPr>
        <w:rPr>
          <w:ins w:id="194" w:author="wu" w:date="2018-06-22T17:59:00Z"/>
          <w:rPrChange w:id="195" w:author="wu" w:date="2018-06-22T18:51:00Z">
            <w:rPr>
              <w:ins w:id="196" w:author="wu" w:date="2018-06-22T17:59:00Z"/>
            </w:rPr>
          </w:rPrChange>
        </w:rPr>
        <w:pPrChange w:id="197" w:author="wu" w:date="2018-06-22T17:59:00Z">
          <w:pPr>
            <w:numPr>
              <w:numId w:val="8"/>
            </w:numPr>
            <w:tabs>
              <w:tab w:val="num" w:pos="720"/>
            </w:tabs>
            <w:ind w:left="720" w:hanging="360"/>
          </w:pPr>
        </w:pPrChange>
      </w:pPr>
    </w:p>
    <w:p w:rsidR="00B650CD" w:rsidRPr="00DB7E75" w:rsidDel="000C1357" w:rsidRDefault="005F5A43" w:rsidP="000C1357">
      <w:pPr>
        <w:ind w:left="720"/>
        <w:rPr>
          <w:del w:id="198" w:author="wu" w:date="2018-06-22T17:59:00Z"/>
          <w:b/>
          <w:bCs/>
          <w:rPrChange w:id="199" w:author="wu" w:date="2018-06-22T18:51:00Z">
            <w:rPr>
              <w:del w:id="200" w:author="wu" w:date="2018-06-22T17:59:00Z"/>
              <w:b/>
              <w:bCs/>
            </w:rPr>
          </w:rPrChange>
        </w:rPr>
      </w:pPr>
      <w:r w:rsidRPr="00DB7E75">
        <w:rPr>
          <w:rFonts w:hint="eastAsia"/>
          <w:b/>
          <w:bCs/>
          <w:rPrChange w:id="201" w:author="wu" w:date="2018-06-22T18:51:00Z">
            <w:rPr>
              <w:rFonts w:hint="eastAsia"/>
              <w:b/>
              <w:bCs/>
            </w:rPr>
          </w:rPrChange>
        </w:rPr>
        <w:t>排课并制定课程表。</w:t>
      </w:r>
      <w:ins w:id="202" w:author="wu" w:date="2018-06-21T23:01:00Z">
        <w:r w:rsidR="000D7473" w:rsidRPr="00DB7E75">
          <w:rPr>
            <w:rFonts w:hint="eastAsia"/>
            <w:b/>
            <w:bCs/>
            <w:rPrChange w:id="203" w:author="wu" w:date="2018-06-22T18:51:00Z">
              <w:rPr>
                <w:rFonts w:hint="eastAsia"/>
                <w:b/>
                <w:bCs/>
              </w:rPr>
            </w:rPrChange>
          </w:rPr>
          <w:t xml:space="preserve"> </w:t>
        </w:r>
      </w:ins>
    </w:p>
    <w:p w:rsidR="000C1357" w:rsidRPr="00DB7E75" w:rsidRDefault="000C1357" w:rsidP="000C1357">
      <w:pPr>
        <w:numPr>
          <w:ilvl w:val="0"/>
          <w:numId w:val="8"/>
        </w:numPr>
        <w:rPr>
          <w:ins w:id="204" w:author="wu" w:date="2018-06-22T17:59:00Z"/>
          <w:rPrChange w:id="205" w:author="wu" w:date="2018-06-22T18:51:00Z">
            <w:rPr>
              <w:ins w:id="206" w:author="wu" w:date="2018-06-22T17:59:00Z"/>
            </w:rPr>
          </w:rPrChange>
        </w:rPr>
        <w:pPrChange w:id="207" w:author="wu" w:date="2018-06-22T17:59:00Z">
          <w:pPr>
            <w:numPr>
              <w:numId w:val="8"/>
            </w:numPr>
            <w:tabs>
              <w:tab w:val="num" w:pos="720"/>
            </w:tabs>
            <w:ind w:left="720" w:hanging="360"/>
          </w:pPr>
        </w:pPrChange>
      </w:pPr>
    </w:p>
    <w:p w:rsidR="005F5A43" w:rsidRPr="00DB7E75" w:rsidRDefault="005F5A43" w:rsidP="000C1357">
      <w:pPr>
        <w:ind w:left="720"/>
        <w:rPr>
          <w:rPrChange w:id="208" w:author="wu" w:date="2018-06-22T18:51:00Z">
            <w:rPr/>
          </w:rPrChange>
        </w:rPr>
        <w:pPrChange w:id="209" w:author="wu" w:date="2018-06-22T17:59:00Z">
          <w:pPr>
            <w:ind w:left="720"/>
          </w:pPr>
        </w:pPrChange>
      </w:pPr>
      <w:r w:rsidRPr="00DB7E75">
        <w:rPr>
          <w:rFonts w:hint="eastAsia"/>
          <w:rPrChange w:id="210" w:author="wu" w:date="2018-06-22T18:51:00Z">
            <w:rPr>
              <w:rFonts w:hint="eastAsia"/>
            </w:rPr>
          </w:rPrChange>
        </w:rPr>
        <w:t>成绩管理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成绩录入</w:t>
      </w:r>
    </w:p>
    <w:p w:rsidR="00B650CD" w:rsidRPr="00DB7E75" w:rsidRDefault="005F5A43" w:rsidP="005F5A43">
      <w:pPr>
        <w:numPr>
          <w:ilvl w:val="0"/>
          <w:numId w:val="8"/>
        </w:numPr>
        <w:rPr>
          <w:rPrChange w:id="211" w:author="wu" w:date="2018-06-22T18:51:00Z">
            <w:rPr/>
          </w:rPrChange>
        </w:rPr>
      </w:pPr>
      <w:r w:rsidRPr="00DB7E75">
        <w:rPr>
          <w:rFonts w:hint="eastAsia"/>
          <w:b/>
          <w:bCs/>
          <w:rPrChange w:id="212" w:author="wu" w:date="2018-06-22T18:51:00Z">
            <w:rPr>
              <w:rFonts w:hint="eastAsia"/>
              <w:b/>
              <w:bCs/>
            </w:rPr>
          </w:rPrChange>
        </w:rPr>
        <w:t>成绩转存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成绩打印</w:t>
      </w:r>
    </w:p>
    <w:p w:rsidR="000C1357" w:rsidRPr="000C1357" w:rsidRDefault="005F5A43" w:rsidP="005F5A43">
      <w:pPr>
        <w:numPr>
          <w:ilvl w:val="1"/>
          <w:numId w:val="8"/>
        </w:numPr>
        <w:rPr>
          <w:ins w:id="213" w:author="wu" w:date="2018-06-22T17:59:00Z"/>
          <w:rPrChange w:id="214" w:author="wu" w:date="2018-06-22T17:59:00Z">
            <w:rPr>
              <w:ins w:id="215" w:author="wu" w:date="2018-06-22T17:59:00Z"/>
              <w:b/>
              <w:bCs/>
              <w:color w:val="FF0000"/>
            </w:rPr>
          </w:rPrChange>
        </w:rPr>
      </w:pPr>
      <w:r w:rsidRPr="005F5A43">
        <w:rPr>
          <w:rFonts w:hint="eastAsia"/>
          <w:b/>
          <w:bCs/>
        </w:rPr>
        <w:t>课程成绩单（教师）</w:t>
      </w:r>
    </w:p>
    <w:p w:rsidR="00B650CD" w:rsidRPr="005F5A43" w:rsidRDefault="005F5A43" w:rsidP="005F5A43">
      <w:pPr>
        <w:numPr>
          <w:ilvl w:val="1"/>
          <w:numId w:val="8"/>
        </w:numPr>
      </w:pPr>
      <w:del w:id="216" w:author="wu" w:date="2018-06-22T17:59:00Z">
        <w:r w:rsidRPr="005F5A43" w:rsidDel="000C1357">
          <w:rPr>
            <w:rFonts w:hint="eastAsia"/>
            <w:b/>
            <w:bCs/>
          </w:rPr>
          <w:delText>、</w:delText>
        </w:r>
      </w:del>
      <w:r w:rsidRPr="005F5A43">
        <w:rPr>
          <w:rFonts w:hint="eastAsia"/>
          <w:b/>
          <w:bCs/>
        </w:rPr>
        <w:t>学生成绩通知单、学生毕业成绩表。</w:t>
      </w:r>
    </w:p>
    <w:p w:rsidR="00B650CD" w:rsidRPr="00413376" w:rsidDel="00BF402C" w:rsidRDefault="005F5A43">
      <w:pPr>
        <w:numPr>
          <w:ilvl w:val="0"/>
          <w:numId w:val="8"/>
        </w:numPr>
        <w:rPr>
          <w:del w:id="217" w:author="wu" w:date="2018-06-22T11:46:00Z"/>
          <w:color w:val="FF0000"/>
          <w:rPrChange w:id="218" w:author="wu" w:date="2018-06-21T23:09:00Z">
            <w:rPr>
              <w:del w:id="219" w:author="wu" w:date="2018-06-22T11:46:00Z"/>
            </w:rPr>
          </w:rPrChange>
        </w:rPr>
      </w:pPr>
      <w:r w:rsidRPr="00BF402C">
        <w:rPr>
          <w:rFonts w:hint="eastAsia"/>
          <w:b/>
          <w:bCs/>
        </w:rPr>
        <w:t>成绩排名及分数段统计（按总分</w:t>
      </w:r>
      <w:r w:rsidRPr="00BF402C">
        <w:rPr>
          <w:b/>
          <w:bCs/>
        </w:rPr>
        <w:t>/学位课成绩排名）</w:t>
      </w:r>
    </w:p>
    <w:p w:rsidR="005F5A43" w:rsidRDefault="005F5A43">
      <w:pPr>
        <w:ind w:left="720"/>
      </w:pPr>
    </w:p>
    <w:p w:rsidR="005F5A43" w:rsidRPr="005F5A43" w:rsidRDefault="005F5A43" w:rsidP="005F5A43">
      <w:pPr>
        <w:ind w:left="720"/>
      </w:pPr>
      <w:r>
        <w:rPr>
          <w:rFonts w:hint="eastAsia"/>
        </w:rPr>
        <w:t>学籍管理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新生学籍建立</w:t>
      </w:r>
    </w:p>
    <w:p w:rsidR="00B650CD" w:rsidRPr="005F5A43" w:rsidRDefault="005F5A43" w:rsidP="005F5A43">
      <w:pPr>
        <w:numPr>
          <w:ilvl w:val="1"/>
          <w:numId w:val="8"/>
        </w:numPr>
      </w:pPr>
      <w:r w:rsidRPr="005F5A43">
        <w:rPr>
          <w:rFonts w:hint="eastAsia"/>
          <w:b/>
          <w:bCs/>
        </w:rPr>
        <w:t>录取信息、生成学号、新生注册</w:t>
      </w:r>
    </w:p>
    <w:p w:rsidR="00B650CD" w:rsidRPr="005F5A43" w:rsidRDefault="005F5A43" w:rsidP="005F5A43">
      <w:pPr>
        <w:numPr>
          <w:ilvl w:val="0"/>
          <w:numId w:val="8"/>
        </w:numPr>
      </w:pPr>
      <w:r w:rsidRPr="005F5A43">
        <w:rPr>
          <w:rFonts w:hint="eastAsia"/>
          <w:b/>
          <w:bCs/>
        </w:rPr>
        <w:t>学籍维护</w:t>
      </w:r>
    </w:p>
    <w:p w:rsidR="00B650CD" w:rsidRPr="00DB7E75" w:rsidRDefault="005F5A43" w:rsidP="005F5A43">
      <w:pPr>
        <w:numPr>
          <w:ilvl w:val="1"/>
          <w:numId w:val="8"/>
        </w:numPr>
        <w:rPr>
          <w:rPrChange w:id="220" w:author="wu" w:date="2018-06-22T18:52:00Z">
            <w:rPr/>
          </w:rPrChange>
        </w:rPr>
      </w:pPr>
      <w:r w:rsidRPr="00DB7E75">
        <w:rPr>
          <w:rFonts w:hint="eastAsia"/>
          <w:b/>
          <w:bCs/>
          <w:rPrChange w:id="221" w:author="wu" w:date="2018-06-22T18:52:00Z">
            <w:rPr>
              <w:rFonts w:hint="eastAsia"/>
              <w:b/>
              <w:bCs/>
            </w:rPr>
          </w:rPrChange>
        </w:rPr>
        <w:t>奖惩信息处理、学籍改变、专业方向调整等</w:t>
      </w:r>
    </w:p>
    <w:p w:rsidR="00B650CD" w:rsidRPr="00DB7E75" w:rsidRDefault="005F5A43" w:rsidP="005F5A43">
      <w:pPr>
        <w:numPr>
          <w:ilvl w:val="0"/>
          <w:numId w:val="8"/>
        </w:numPr>
        <w:rPr>
          <w:rPrChange w:id="222" w:author="wu" w:date="2018-06-22T18:52:00Z">
            <w:rPr/>
          </w:rPrChange>
        </w:rPr>
      </w:pPr>
      <w:r w:rsidRPr="00DB7E75">
        <w:rPr>
          <w:rFonts w:hint="eastAsia"/>
          <w:b/>
          <w:bCs/>
          <w:rPrChange w:id="223" w:author="wu" w:date="2018-06-22T18:52:00Z">
            <w:rPr>
              <w:rFonts w:hint="eastAsia"/>
              <w:b/>
              <w:bCs/>
            </w:rPr>
          </w:rPrChange>
        </w:rPr>
        <w:t>学生名单分类打印</w:t>
      </w:r>
    </w:p>
    <w:p w:rsidR="00B650CD" w:rsidRPr="00DB7E75" w:rsidRDefault="005F5A43" w:rsidP="005F5A43">
      <w:pPr>
        <w:numPr>
          <w:ilvl w:val="1"/>
          <w:numId w:val="8"/>
        </w:numPr>
        <w:rPr>
          <w:rPrChange w:id="224" w:author="wu" w:date="2018-06-22T18:52:00Z">
            <w:rPr/>
          </w:rPrChange>
        </w:rPr>
      </w:pPr>
      <w:r w:rsidRPr="00DB7E75">
        <w:rPr>
          <w:rFonts w:hint="eastAsia"/>
          <w:b/>
          <w:bCs/>
          <w:rPrChange w:id="225" w:author="wu" w:date="2018-06-22T18:52:00Z">
            <w:rPr>
              <w:rFonts w:hint="eastAsia"/>
              <w:b/>
              <w:bCs/>
            </w:rPr>
          </w:rPrChange>
        </w:rPr>
        <w:t>总名单、年级学生名单、各班学生名单、学号段内学生名单、按省份/民族/宿舍统计学生名单、各导师学生名单等</w:t>
      </w:r>
    </w:p>
    <w:p w:rsidR="00B650CD" w:rsidRPr="00DB7E75" w:rsidRDefault="005F5A43" w:rsidP="005F5A43">
      <w:pPr>
        <w:numPr>
          <w:ilvl w:val="0"/>
          <w:numId w:val="8"/>
        </w:numPr>
        <w:rPr>
          <w:rPrChange w:id="226" w:author="wu" w:date="2018-06-22T18:52:00Z">
            <w:rPr/>
          </w:rPrChange>
        </w:rPr>
      </w:pPr>
      <w:r w:rsidRPr="00DB7E75">
        <w:rPr>
          <w:rFonts w:hint="eastAsia"/>
          <w:b/>
          <w:bCs/>
          <w:rPrChange w:id="227" w:author="wu" w:date="2018-06-22T18:52:00Z">
            <w:rPr>
              <w:rFonts w:hint="eastAsia"/>
              <w:b/>
              <w:bCs/>
            </w:rPr>
          </w:rPrChange>
        </w:rPr>
        <w:t>毕业生名单和毕业证编号</w:t>
      </w:r>
    </w:p>
    <w:p w:rsidR="005F5A43" w:rsidRPr="005F5A43" w:rsidRDefault="005F5A43" w:rsidP="005F5A43">
      <w:pPr>
        <w:ind w:left="720"/>
      </w:pPr>
      <w:r>
        <w:rPr>
          <w:rFonts w:hint="eastAsia"/>
        </w:rPr>
        <w:t>考务管理</w:t>
      </w:r>
    </w:p>
    <w:p w:rsidR="005F5A43" w:rsidRDefault="005F5A43"/>
    <w:p w:rsidR="00B650CD" w:rsidRPr="005F5A43" w:rsidRDefault="005F5A43" w:rsidP="005F5A43">
      <w:pPr>
        <w:numPr>
          <w:ilvl w:val="0"/>
          <w:numId w:val="11"/>
        </w:numPr>
      </w:pPr>
      <w:r w:rsidRPr="005F5A43">
        <w:rPr>
          <w:rFonts w:hint="eastAsia"/>
          <w:b/>
          <w:bCs/>
        </w:rPr>
        <w:t>实现考试教室安排，生成考试安排表。</w:t>
      </w:r>
    </w:p>
    <w:p w:rsidR="00B650CD" w:rsidRPr="005F5A43" w:rsidRDefault="005F5A43" w:rsidP="005F5A43">
      <w:pPr>
        <w:numPr>
          <w:ilvl w:val="0"/>
          <w:numId w:val="11"/>
        </w:numPr>
      </w:pPr>
      <w:r w:rsidRPr="005F5A43">
        <w:rPr>
          <w:rFonts w:hint="eastAsia"/>
          <w:b/>
          <w:bCs/>
        </w:rPr>
        <w:t>生成学生、任课教师、监考教师等考试信息。</w:t>
      </w:r>
    </w:p>
    <w:p w:rsidR="00B650CD" w:rsidRPr="005F5A43" w:rsidRDefault="005F5A43" w:rsidP="005F5A43">
      <w:pPr>
        <w:numPr>
          <w:ilvl w:val="0"/>
          <w:numId w:val="11"/>
        </w:numPr>
      </w:pPr>
      <w:r w:rsidRPr="005F5A43">
        <w:rPr>
          <w:rFonts w:hint="eastAsia"/>
          <w:b/>
          <w:bCs/>
        </w:rPr>
        <w:t>相关的信息可以打印并能发布。</w:t>
      </w:r>
    </w:p>
    <w:p w:rsidR="005F5A43" w:rsidRPr="005F5A43" w:rsidRDefault="005F5A43"/>
    <w:sectPr w:rsidR="005F5A43" w:rsidRPr="005F5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6B4" w:rsidRDefault="008E66B4" w:rsidP="0055260E">
      <w:r>
        <w:separator/>
      </w:r>
    </w:p>
  </w:endnote>
  <w:endnote w:type="continuationSeparator" w:id="0">
    <w:p w:rsidR="008E66B4" w:rsidRDefault="008E66B4" w:rsidP="0055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6B4" w:rsidRDefault="008E66B4" w:rsidP="0055260E">
      <w:r>
        <w:separator/>
      </w:r>
    </w:p>
  </w:footnote>
  <w:footnote w:type="continuationSeparator" w:id="0">
    <w:p w:rsidR="008E66B4" w:rsidRDefault="008E66B4" w:rsidP="00552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55A29"/>
    <w:multiLevelType w:val="hybridMultilevel"/>
    <w:tmpl w:val="4E48A7DC"/>
    <w:lvl w:ilvl="0" w:tplc="3C98F77C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3E26E90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AF2F8A0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B1A2102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BAE1C4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6FA10EA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E906E06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BEED856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4FEB11C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1C2D27BC"/>
    <w:multiLevelType w:val="hybridMultilevel"/>
    <w:tmpl w:val="8CFE918E"/>
    <w:lvl w:ilvl="0" w:tplc="7292A528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8A15B31"/>
    <w:multiLevelType w:val="hybridMultilevel"/>
    <w:tmpl w:val="7E76D70C"/>
    <w:lvl w:ilvl="0" w:tplc="A8122E54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443CF0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894DD54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AF4C386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5EA7E2A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FE5EF6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3503C50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A4C1ED6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19C7A12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323D7D8E"/>
    <w:multiLevelType w:val="hybridMultilevel"/>
    <w:tmpl w:val="1D500808"/>
    <w:lvl w:ilvl="0" w:tplc="77BCCB82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EEED724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6CC14C4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CBC5C52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F1EF5C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AC02D26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8883278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52AC372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E20346E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32A10CE5"/>
    <w:multiLevelType w:val="hybridMultilevel"/>
    <w:tmpl w:val="CCDEE1AC"/>
    <w:lvl w:ilvl="0" w:tplc="0334412A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EEC387A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7D2DF96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E18FD84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3EE1F1A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7183980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6B4F1C8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C0A258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B7ED9AC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3446317A"/>
    <w:multiLevelType w:val="hybridMultilevel"/>
    <w:tmpl w:val="C23C14CA"/>
    <w:lvl w:ilvl="0" w:tplc="F74E013E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4FE9292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E28A53A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E16AA34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B60E3B4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8022754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D0E998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FA8BD0A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E44F81C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3A66198F"/>
    <w:multiLevelType w:val="hybridMultilevel"/>
    <w:tmpl w:val="5EE4BC34"/>
    <w:lvl w:ilvl="0" w:tplc="8616A46C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67EE906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08A84E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C4A5C82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7821708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63C7B6A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CC64DDA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5E2A3A8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DC45316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57232C95"/>
    <w:multiLevelType w:val="hybridMultilevel"/>
    <w:tmpl w:val="096261C8"/>
    <w:lvl w:ilvl="0" w:tplc="93E8BCE0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33C85FE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446D65A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67EC590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3F2A61E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CF20972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B16A23C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F0C3A56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8B4CB3C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6E0C210F"/>
    <w:multiLevelType w:val="hybridMultilevel"/>
    <w:tmpl w:val="D204A2C2"/>
    <w:lvl w:ilvl="0" w:tplc="64F6B926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918532A" w:tentative="1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FC899C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204D5D4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16C57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7EC498C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78C859E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1FE4B8A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F6AB10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73F54B94"/>
    <w:multiLevelType w:val="hybridMultilevel"/>
    <w:tmpl w:val="7930C35E"/>
    <w:lvl w:ilvl="0" w:tplc="8CE00814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EB2979E">
      <w:start w:val="1"/>
      <w:numFmt w:val="bullet"/>
      <w:lvlText w:val="b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EA40FB2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DDE1332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8DCEAD6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20889BC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978F592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BDEEBA8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DA7B50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74C203BE"/>
    <w:multiLevelType w:val="hybridMultilevel"/>
    <w:tmpl w:val="66B81F76"/>
    <w:lvl w:ilvl="0" w:tplc="597C67E8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9AEE2D0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464C10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44E43FE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7640CF2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7DCFA0E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B405B5C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AC4DD02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760462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74C86A6A"/>
    <w:multiLevelType w:val="hybridMultilevel"/>
    <w:tmpl w:val="59847460"/>
    <w:lvl w:ilvl="0" w:tplc="FFD2E064">
      <w:start w:val="1"/>
      <w:numFmt w:val="bullet"/>
      <w:lvlText w:val="b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1725C4A">
      <w:start w:val="2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69E3950" w:tentative="1">
      <w:start w:val="1"/>
      <w:numFmt w:val="bullet"/>
      <w:lvlText w:val="b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EA8AED0" w:tentative="1">
      <w:start w:val="1"/>
      <w:numFmt w:val="bullet"/>
      <w:lvlText w:val="b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8CC35AA" w:tentative="1">
      <w:start w:val="1"/>
      <w:numFmt w:val="bullet"/>
      <w:lvlText w:val="b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C8E86A" w:tentative="1">
      <w:start w:val="1"/>
      <w:numFmt w:val="bullet"/>
      <w:lvlText w:val="b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D269CB4" w:tentative="1">
      <w:start w:val="1"/>
      <w:numFmt w:val="bullet"/>
      <w:lvlText w:val="b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FA2D7D4" w:tentative="1">
      <w:start w:val="1"/>
      <w:numFmt w:val="bullet"/>
      <w:lvlText w:val="b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4DA99C4" w:tentative="1">
      <w:start w:val="1"/>
      <w:numFmt w:val="bullet"/>
      <w:lvlText w:val="b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u">
    <w15:presenceInfo w15:providerId="None" w15:userId="wu"/>
  </w15:person>
  <w15:person w15:author="詹鑫睿">
    <w15:presenceInfo w15:providerId="Windows Live" w15:userId="ef9570f85d0f55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43"/>
    <w:rsid w:val="000A7368"/>
    <w:rsid w:val="000C1357"/>
    <w:rsid w:val="000D695A"/>
    <w:rsid w:val="000D7473"/>
    <w:rsid w:val="000E44A2"/>
    <w:rsid w:val="0038023C"/>
    <w:rsid w:val="00413376"/>
    <w:rsid w:val="0055260E"/>
    <w:rsid w:val="005E0396"/>
    <w:rsid w:val="005F5A43"/>
    <w:rsid w:val="0071744A"/>
    <w:rsid w:val="00830672"/>
    <w:rsid w:val="00887C4F"/>
    <w:rsid w:val="008E66B4"/>
    <w:rsid w:val="00967945"/>
    <w:rsid w:val="009A34E4"/>
    <w:rsid w:val="00AC22A7"/>
    <w:rsid w:val="00B650CD"/>
    <w:rsid w:val="00BF402C"/>
    <w:rsid w:val="00D157E3"/>
    <w:rsid w:val="00D9714F"/>
    <w:rsid w:val="00DA5B87"/>
    <w:rsid w:val="00DB7E75"/>
    <w:rsid w:val="00DD4D4E"/>
    <w:rsid w:val="00E97059"/>
    <w:rsid w:val="00F9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94BA4F"/>
  <w15:chartTrackingRefBased/>
  <w15:docId w15:val="{E7C76F7F-D146-4E9F-BBAB-F682E6A6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A43"/>
    <w:pPr>
      <w:ind w:firstLineChars="200" w:firstLine="420"/>
    </w:pPr>
  </w:style>
  <w:style w:type="paragraph" w:styleId="a4">
    <w:name w:val="Revision"/>
    <w:hidden/>
    <w:uiPriority w:val="99"/>
    <w:semiHidden/>
    <w:rsid w:val="009A34E4"/>
  </w:style>
  <w:style w:type="paragraph" w:styleId="a5">
    <w:name w:val="Balloon Text"/>
    <w:basedOn w:val="a"/>
    <w:link w:val="a6"/>
    <w:uiPriority w:val="99"/>
    <w:semiHidden/>
    <w:unhideWhenUsed/>
    <w:rsid w:val="009A34E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A34E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52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5260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52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52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0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9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8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0168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1015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815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31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298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654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71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63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67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70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1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5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3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93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2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8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4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3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2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59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580AD-1D8A-4F27-8ED3-CA8DBB51F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詹鑫睿</dc:creator>
  <cp:keywords/>
  <dc:description/>
  <cp:lastModifiedBy>wu</cp:lastModifiedBy>
  <cp:revision>5</cp:revision>
  <dcterms:created xsi:type="dcterms:W3CDTF">2018-05-16T11:28:00Z</dcterms:created>
  <dcterms:modified xsi:type="dcterms:W3CDTF">2018-06-22T10:52:00Z</dcterms:modified>
</cp:coreProperties>
</file>